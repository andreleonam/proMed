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F6701" w14:textId="07F8BB7F" w:rsidR="00623A61" w:rsidRDefault="00DE3216" w:rsidP="00325A7B">
      <w:pPr>
        <w:pStyle w:val="PargrafodaLista"/>
        <w:numPr>
          <w:ilvl w:val="0"/>
          <w:numId w:val="2"/>
        </w:numPr>
      </w:pPr>
      <w:r>
        <w:t>Login no Sistema</w:t>
      </w:r>
    </w:p>
    <w:p w14:paraId="6C3DB374" w14:textId="5C477F3D" w:rsidR="00EA6899" w:rsidRDefault="00EA6899" w:rsidP="00325A7B">
      <w:pPr>
        <w:pStyle w:val="PargrafodaLista"/>
        <w:numPr>
          <w:ilvl w:val="0"/>
          <w:numId w:val="2"/>
        </w:numPr>
      </w:pPr>
      <w:r>
        <w:t xml:space="preserve">Tela </w:t>
      </w:r>
      <w:r w:rsidR="00527673">
        <w:t>C</w:t>
      </w:r>
      <w:r>
        <w:t>oordenador</w:t>
      </w:r>
    </w:p>
    <w:p w14:paraId="6458C5CC" w14:textId="77777777" w:rsidR="00184361" w:rsidRDefault="00F71BA1" w:rsidP="00325A7B">
      <w:pPr>
        <w:pStyle w:val="PargrafodaLista"/>
        <w:numPr>
          <w:ilvl w:val="1"/>
          <w:numId w:val="2"/>
        </w:numPr>
      </w:pPr>
      <w:r>
        <w:t>Cadastr</w:t>
      </w:r>
      <w:r w:rsidR="00184361">
        <w:t>o</w:t>
      </w:r>
    </w:p>
    <w:p w14:paraId="0A655BA6" w14:textId="307CC043" w:rsidR="00231DFC" w:rsidRDefault="00184361" w:rsidP="00325A7B">
      <w:pPr>
        <w:pStyle w:val="PargrafodaLista"/>
        <w:numPr>
          <w:ilvl w:val="2"/>
          <w:numId w:val="2"/>
        </w:numPr>
      </w:pPr>
      <w:r>
        <w:t>E</w:t>
      </w:r>
      <w:r w:rsidR="00231DFC">
        <w:t>xames realizados</w:t>
      </w:r>
      <w:r>
        <w:t xml:space="preserve"> pela </w:t>
      </w:r>
      <w:r w:rsidR="00514E7E">
        <w:t>clínica</w:t>
      </w:r>
    </w:p>
    <w:p w14:paraId="76AF0E22" w14:textId="612994E3" w:rsidR="00B912EE" w:rsidRDefault="00184361" w:rsidP="00325A7B">
      <w:pPr>
        <w:pStyle w:val="PargrafodaLista"/>
        <w:numPr>
          <w:ilvl w:val="2"/>
          <w:numId w:val="2"/>
        </w:numPr>
      </w:pPr>
      <w:r>
        <w:t>Funcionários</w:t>
      </w:r>
      <w:r w:rsidR="003E7420">
        <w:t>, tipos:</w:t>
      </w:r>
    </w:p>
    <w:p w14:paraId="1341BBC8" w14:textId="15D267DC" w:rsidR="003E7420" w:rsidRDefault="00B1353A" w:rsidP="00325A7B">
      <w:pPr>
        <w:pStyle w:val="PargrafodaLista"/>
        <w:numPr>
          <w:ilvl w:val="3"/>
          <w:numId w:val="2"/>
        </w:numPr>
      </w:pPr>
      <w:r>
        <w:t>Secretários</w:t>
      </w:r>
      <w:r w:rsidR="00792B25">
        <w:t>(as)</w:t>
      </w:r>
      <w:r w:rsidR="00510176">
        <w:t xml:space="preserve"> (marcam consultas)</w:t>
      </w:r>
    </w:p>
    <w:p w14:paraId="3A7778B1" w14:textId="26CC8676" w:rsidR="00792B25" w:rsidRDefault="00510176" w:rsidP="00325A7B">
      <w:pPr>
        <w:pStyle w:val="PargrafodaLista"/>
        <w:numPr>
          <w:ilvl w:val="3"/>
          <w:numId w:val="2"/>
        </w:numPr>
      </w:pPr>
      <w:r>
        <w:t>Recepcionistas (marcam consultas e exames)</w:t>
      </w:r>
    </w:p>
    <w:p w14:paraId="106FD7CD" w14:textId="69EFD458" w:rsidR="003E7420" w:rsidRDefault="00CD7F4D" w:rsidP="00325A7B">
      <w:pPr>
        <w:pStyle w:val="PargrafodaLista"/>
        <w:numPr>
          <w:ilvl w:val="3"/>
          <w:numId w:val="2"/>
        </w:numPr>
      </w:pPr>
      <w:r>
        <w:t>Médicos</w:t>
      </w:r>
    </w:p>
    <w:p w14:paraId="7AADD400" w14:textId="325BAF2E" w:rsidR="00527673" w:rsidRDefault="00527673" w:rsidP="00325A7B">
      <w:pPr>
        <w:pStyle w:val="PargrafodaLista"/>
        <w:numPr>
          <w:ilvl w:val="2"/>
          <w:numId w:val="2"/>
        </w:numPr>
      </w:pPr>
      <w:r>
        <w:t>Regras de Negócio</w:t>
      </w:r>
    </w:p>
    <w:p w14:paraId="025C481D" w14:textId="772EA074" w:rsidR="00CD7F4D" w:rsidRDefault="00CD7F4D" w:rsidP="00325A7B">
      <w:pPr>
        <w:pStyle w:val="PargrafodaLista"/>
        <w:numPr>
          <w:ilvl w:val="3"/>
          <w:numId w:val="2"/>
        </w:numPr>
      </w:pPr>
      <w:r>
        <w:t>Prazo de Retorno</w:t>
      </w:r>
    </w:p>
    <w:p w14:paraId="74042651" w14:textId="76078E10" w:rsidR="00564EC7" w:rsidRDefault="00B1353A" w:rsidP="00325A7B">
      <w:pPr>
        <w:pStyle w:val="PargrafodaLista"/>
        <w:numPr>
          <w:ilvl w:val="3"/>
          <w:numId w:val="2"/>
        </w:numPr>
      </w:pPr>
      <w:r>
        <w:t>Horário</w:t>
      </w:r>
    </w:p>
    <w:p w14:paraId="76C3B32B" w14:textId="5E3EF5AC" w:rsidR="00564EC7" w:rsidRDefault="00564EC7" w:rsidP="00325A7B">
      <w:pPr>
        <w:pStyle w:val="PargrafodaLista"/>
        <w:numPr>
          <w:ilvl w:val="4"/>
          <w:numId w:val="2"/>
        </w:numPr>
      </w:pPr>
      <w:r>
        <w:t>dos médicos</w:t>
      </w:r>
    </w:p>
    <w:p w14:paraId="21C53DF2" w14:textId="545A4AAB" w:rsidR="00564EC7" w:rsidRDefault="00564EC7" w:rsidP="00325A7B">
      <w:pPr>
        <w:pStyle w:val="PargrafodaLista"/>
        <w:numPr>
          <w:ilvl w:val="4"/>
          <w:numId w:val="2"/>
        </w:numPr>
      </w:pPr>
      <w:r>
        <w:t>dos Exames</w:t>
      </w:r>
    </w:p>
    <w:p w14:paraId="26EF6F12" w14:textId="5C644AA7" w:rsidR="00E7177A" w:rsidRDefault="00E7177A" w:rsidP="00E7177A">
      <w:pPr>
        <w:pStyle w:val="PargrafodaLista"/>
        <w:numPr>
          <w:ilvl w:val="3"/>
          <w:numId w:val="2"/>
        </w:numPr>
      </w:pPr>
      <w:r>
        <w:t>CID10</w:t>
      </w:r>
    </w:p>
    <w:p w14:paraId="0E90E1FB" w14:textId="17973B6E" w:rsidR="00E7177A" w:rsidRDefault="00E7177A" w:rsidP="00E7177A">
      <w:pPr>
        <w:pStyle w:val="PargrafodaLista"/>
        <w:numPr>
          <w:ilvl w:val="3"/>
          <w:numId w:val="2"/>
        </w:numPr>
      </w:pPr>
      <w:r>
        <w:t>Medicamentos</w:t>
      </w:r>
    </w:p>
    <w:p w14:paraId="3B0BFF05" w14:textId="410C8B9F" w:rsidR="00325A7B" w:rsidRDefault="00325A7B" w:rsidP="00325A7B">
      <w:pPr>
        <w:pStyle w:val="PargrafodaLista"/>
        <w:numPr>
          <w:ilvl w:val="2"/>
          <w:numId w:val="2"/>
        </w:numPr>
      </w:pPr>
      <w:r>
        <w:t xml:space="preserve">Regras de acesso </w:t>
      </w:r>
      <w:r w:rsidR="00514E7E">
        <w:t>à</w:t>
      </w:r>
      <w:r>
        <w:t xml:space="preserve"> informação</w:t>
      </w:r>
    </w:p>
    <w:p w14:paraId="40D85889" w14:textId="6AE9F30F" w:rsidR="00E97C6E" w:rsidRDefault="00B1353A" w:rsidP="00E7177A">
      <w:pPr>
        <w:pStyle w:val="PargrafodaLista"/>
        <w:numPr>
          <w:ilvl w:val="3"/>
          <w:numId w:val="2"/>
        </w:numPr>
      </w:pPr>
      <w:r>
        <w:t>Nível</w:t>
      </w:r>
      <w:r w:rsidR="00325A7B">
        <w:t xml:space="preserve"> de Usuário</w:t>
      </w:r>
    </w:p>
    <w:p w14:paraId="5F8B5268" w14:textId="4A3FFFF9" w:rsidR="00DE3216" w:rsidRDefault="00285D87" w:rsidP="00325A7B">
      <w:pPr>
        <w:pStyle w:val="PargrafodaLista"/>
        <w:numPr>
          <w:ilvl w:val="0"/>
          <w:numId w:val="2"/>
        </w:numPr>
      </w:pPr>
      <w:r>
        <w:t>Tela Agendamento</w:t>
      </w:r>
    </w:p>
    <w:p w14:paraId="144BD3E5" w14:textId="7149DC63" w:rsidR="00285D87" w:rsidRDefault="00EA6899" w:rsidP="00325A7B">
      <w:pPr>
        <w:pStyle w:val="PargrafodaLista"/>
        <w:numPr>
          <w:ilvl w:val="1"/>
          <w:numId w:val="2"/>
        </w:numPr>
      </w:pPr>
      <w:r>
        <w:t xml:space="preserve">Cadastro </w:t>
      </w:r>
      <w:r w:rsidR="00B1353A">
        <w:t>provisório</w:t>
      </w:r>
      <w:r w:rsidR="009B0FC9">
        <w:t xml:space="preserve"> do paciente se for a primeira vez que </w:t>
      </w:r>
      <w:r w:rsidR="001771FF">
        <w:t xml:space="preserve">ele comparecerá </w:t>
      </w:r>
      <w:r w:rsidR="00514E7E">
        <w:t>à</w:t>
      </w:r>
      <w:r w:rsidR="001771FF">
        <w:t xml:space="preserve"> </w:t>
      </w:r>
      <w:r w:rsidR="00B1353A">
        <w:t>clínica</w:t>
      </w:r>
    </w:p>
    <w:p w14:paraId="1BD2F2A3" w14:textId="247A0A34" w:rsidR="001771FF" w:rsidRDefault="000A46A0" w:rsidP="00325A7B">
      <w:pPr>
        <w:pStyle w:val="PargrafodaLista"/>
        <w:numPr>
          <w:ilvl w:val="1"/>
          <w:numId w:val="2"/>
        </w:numPr>
      </w:pPr>
      <w:r>
        <w:t xml:space="preserve">Agendar data da </w:t>
      </w:r>
      <w:r w:rsidR="001771FF">
        <w:t>consult</w:t>
      </w:r>
      <w:ins w:id="0" w:author="ANDRE LEONAM COSTA SILVA SANTANA" w:date="2019-09-02T21:00:00Z">
        <w:r w:rsidR="008143F7">
          <w:t>a</w:t>
        </w:r>
      </w:ins>
      <w:del w:id="1" w:author="ANDRE LEONAM COSTA SILVA SANTANA" w:date="2019-09-02T21:00:00Z">
        <w:r w:rsidR="001771FF" w:rsidDel="008143F7">
          <w:delText>a ou exame</w:delText>
        </w:r>
      </w:del>
    </w:p>
    <w:p w14:paraId="1CE20C21" w14:textId="6E4934F0" w:rsidR="000A46A0" w:rsidRDefault="000A46A0" w:rsidP="00325A7B">
      <w:pPr>
        <w:pStyle w:val="PargrafodaLista"/>
        <w:numPr>
          <w:ilvl w:val="1"/>
          <w:numId w:val="2"/>
        </w:numPr>
      </w:pPr>
      <w:r>
        <w:t>Consultas</w:t>
      </w:r>
      <w:r w:rsidR="00DA01C6">
        <w:t xml:space="preserve"> ao banco</w:t>
      </w:r>
    </w:p>
    <w:p w14:paraId="58163AE2" w14:textId="016A2C0A" w:rsidR="000A46A0" w:rsidRDefault="000A46A0" w:rsidP="00325A7B">
      <w:pPr>
        <w:pStyle w:val="PargrafodaLista"/>
        <w:numPr>
          <w:ilvl w:val="2"/>
          <w:numId w:val="2"/>
        </w:numPr>
      </w:pPr>
      <w:r>
        <w:t xml:space="preserve">por nome do </w:t>
      </w:r>
      <w:r w:rsidR="00514E7E">
        <w:t>médico</w:t>
      </w:r>
    </w:p>
    <w:p w14:paraId="741B4307" w14:textId="19AA0A85" w:rsidR="000A46A0" w:rsidDel="00FF01EA" w:rsidRDefault="000A46A0" w:rsidP="00325A7B">
      <w:pPr>
        <w:pStyle w:val="PargrafodaLista"/>
        <w:numPr>
          <w:ilvl w:val="2"/>
          <w:numId w:val="2"/>
        </w:numPr>
        <w:rPr>
          <w:del w:id="2" w:author="ANDRE LEONAM COSTA SILVA SANTANA" w:date="2019-09-02T20:53:00Z"/>
        </w:rPr>
      </w:pPr>
      <w:r>
        <w:t>por especialidade</w:t>
      </w:r>
      <w:bookmarkStart w:id="3" w:name="_GoBack"/>
      <w:bookmarkEnd w:id="3"/>
    </w:p>
    <w:p w14:paraId="2B624345" w14:textId="12E95101" w:rsidR="000A46A0" w:rsidDel="006A5814" w:rsidRDefault="000A46A0" w:rsidP="00FF01EA">
      <w:pPr>
        <w:pStyle w:val="PargrafodaLista"/>
        <w:numPr>
          <w:ilvl w:val="2"/>
          <w:numId w:val="2"/>
        </w:numPr>
        <w:ind w:left="720"/>
        <w:rPr>
          <w:del w:id="4" w:author="ANDRE LEONAM COSTA SILVA SANTANA" w:date="2019-09-02T20:51:00Z"/>
        </w:rPr>
        <w:pPrChange w:id="5" w:author="ANDRE LEONAM COSTA SILVA SANTANA" w:date="2019-09-02T20:53:00Z">
          <w:pPr>
            <w:pStyle w:val="PargrafodaLista"/>
            <w:numPr>
              <w:ilvl w:val="2"/>
              <w:numId w:val="2"/>
            </w:numPr>
            <w:ind w:left="1080" w:hanging="360"/>
          </w:pPr>
        </w:pPrChange>
      </w:pPr>
      <w:del w:id="6" w:author="ANDRE LEONAM COSTA SILVA SANTANA" w:date="2019-09-02T20:51:00Z">
        <w:r w:rsidDel="006A5814">
          <w:delText>por tipo de exame</w:delText>
        </w:r>
      </w:del>
    </w:p>
    <w:p w14:paraId="1BD55B12" w14:textId="22C459A9" w:rsidR="00231DFC" w:rsidDel="006A5814" w:rsidRDefault="00231DFC" w:rsidP="00FF01EA">
      <w:pPr>
        <w:pStyle w:val="PargrafodaLista"/>
        <w:rPr>
          <w:del w:id="7" w:author="ANDRE LEONAM COSTA SILVA SANTANA" w:date="2019-09-02T20:51:00Z"/>
        </w:rPr>
        <w:pPrChange w:id="8" w:author="ANDRE LEONAM COSTA SILVA SANTANA" w:date="2019-09-02T20:53:00Z">
          <w:pPr>
            <w:pStyle w:val="PargrafodaLista"/>
            <w:numPr>
              <w:ilvl w:val="3"/>
              <w:numId w:val="2"/>
            </w:numPr>
            <w:ind w:left="1440" w:hanging="360"/>
          </w:pPr>
        </w:pPrChange>
      </w:pPr>
      <w:del w:id="9" w:author="ANDRE LEONAM COSTA SILVA SANTANA" w:date="2019-09-02T20:51:00Z">
        <w:r w:rsidDel="006A5814">
          <w:delText>laboratorial</w:delText>
        </w:r>
      </w:del>
    </w:p>
    <w:p w14:paraId="61B07C76" w14:textId="5BCF8BEC" w:rsidR="00231DFC" w:rsidRDefault="00514E7E" w:rsidP="00FF01EA">
      <w:pPr>
        <w:pStyle w:val="PargrafodaLista"/>
        <w:numPr>
          <w:ilvl w:val="2"/>
          <w:numId w:val="2"/>
        </w:numPr>
        <w:pPrChange w:id="10" w:author="ANDRE LEONAM COSTA SILVA SANTANA" w:date="2019-09-02T20:53:00Z">
          <w:pPr>
            <w:pStyle w:val="PargrafodaLista"/>
            <w:numPr>
              <w:ilvl w:val="3"/>
              <w:numId w:val="2"/>
            </w:numPr>
            <w:ind w:left="1440" w:hanging="360"/>
          </w:pPr>
        </w:pPrChange>
      </w:pPr>
      <w:del w:id="11" w:author="ANDRE LEONAM COSTA SILVA SANTANA" w:date="2019-09-02T20:51:00Z">
        <w:r w:rsidDel="006A5814">
          <w:delText>clínico</w:delText>
        </w:r>
      </w:del>
    </w:p>
    <w:p w14:paraId="32B106EC" w14:textId="38361F9C" w:rsidR="00285D87" w:rsidRDefault="00285D87" w:rsidP="00325A7B">
      <w:pPr>
        <w:pStyle w:val="PargrafodaLista"/>
        <w:numPr>
          <w:ilvl w:val="0"/>
          <w:numId w:val="2"/>
        </w:numPr>
      </w:pPr>
      <w:r>
        <w:t>Tela Médico</w:t>
      </w:r>
    </w:p>
    <w:p w14:paraId="3FCAAC4C" w14:textId="3AD182A9" w:rsidR="00285D87" w:rsidRDefault="0024348C" w:rsidP="00325A7B">
      <w:pPr>
        <w:pStyle w:val="PargrafodaLista"/>
        <w:numPr>
          <w:ilvl w:val="1"/>
          <w:numId w:val="2"/>
        </w:numPr>
      </w:pPr>
      <w:r>
        <w:t>P</w:t>
      </w:r>
      <w:r w:rsidR="00DA01C6">
        <w:t>aciente</w:t>
      </w:r>
    </w:p>
    <w:p w14:paraId="3B2DCBD5" w14:textId="2BC4A8F5" w:rsidR="0024348C" w:rsidRDefault="0024348C" w:rsidP="0024348C">
      <w:pPr>
        <w:pStyle w:val="PargrafodaLista"/>
        <w:numPr>
          <w:ilvl w:val="2"/>
          <w:numId w:val="2"/>
        </w:numPr>
      </w:pPr>
      <w:r>
        <w:t>Dados Pessoais</w:t>
      </w:r>
    </w:p>
    <w:p w14:paraId="57814C90" w14:textId="7D8CE1CE" w:rsidR="00587FF5" w:rsidRDefault="00D7381A" w:rsidP="00A37A40">
      <w:pPr>
        <w:pStyle w:val="PargrafodaLista"/>
        <w:numPr>
          <w:ilvl w:val="1"/>
          <w:numId w:val="2"/>
        </w:numPr>
      </w:pPr>
      <w:r>
        <w:t>Prontuário</w:t>
      </w:r>
      <w:r w:rsidR="00990BBB">
        <w:t xml:space="preserve"> </w:t>
      </w:r>
      <w:r>
        <w:t>eletrônico</w:t>
      </w:r>
    </w:p>
    <w:p w14:paraId="2EF166B9" w14:textId="57C5C9EF" w:rsidR="00A37A40" w:rsidRDefault="00A72B70" w:rsidP="001F072B">
      <w:pPr>
        <w:pStyle w:val="PargrafodaLista"/>
        <w:numPr>
          <w:ilvl w:val="2"/>
          <w:numId w:val="2"/>
        </w:numPr>
      </w:pPr>
      <w:r>
        <w:t xml:space="preserve">Cadastra </w:t>
      </w:r>
      <w:r w:rsidR="00775291">
        <w:t>Consulta de Hoje</w:t>
      </w:r>
    </w:p>
    <w:p w14:paraId="78F828F1" w14:textId="2BD2C15F" w:rsidR="00227F32" w:rsidRDefault="00227F32" w:rsidP="001F072B">
      <w:pPr>
        <w:pStyle w:val="PargrafodaLista"/>
        <w:numPr>
          <w:ilvl w:val="3"/>
          <w:numId w:val="2"/>
        </w:numPr>
      </w:pPr>
      <w:r>
        <w:t>Anamnese</w:t>
      </w:r>
      <w:r>
        <w:tab/>
      </w:r>
    </w:p>
    <w:p w14:paraId="26623228" w14:textId="34DB335B" w:rsidR="00227F32" w:rsidRDefault="00227F32" w:rsidP="001F072B">
      <w:pPr>
        <w:pStyle w:val="PargrafodaLista"/>
        <w:numPr>
          <w:ilvl w:val="3"/>
          <w:numId w:val="2"/>
        </w:numPr>
      </w:pPr>
      <w:r>
        <w:t>Exame físico</w:t>
      </w:r>
    </w:p>
    <w:p w14:paraId="584DECAB" w14:textId="4F261C1F" w:rsidR="00D432D8" w:rsidRDefault="00D432D8" w:rsidP="001F072B">
      <w:pPr>
        <w:pStyle w:val="PargrafodaLista"/>
        <w:numPr>
          <w:ilvl w:val="3"/>
          <w:numId w:val="2"/>
        </w:numPr>
      </w:pPr>
      <w:r>
        <w:t>Exames complementares</w:t>
      </w:r>
    </w:p>
    <w:p w14:paraId="26B14D2B" w14:textId="77777777" w:rsidR="00A36DFA" w:rsidRDefault="00A36DFA" w:rsidP="001F072B">
      <w:pPr>
        <w:pStyle w:val="PargrafodaLista"/>
        <w:numPr>
          <w:ilvl w:val="4"/>
          <w:numId w:val="2"/>
        </w:numPr>
      </w:pPr>
      <w:r>
        <w:t>Cadastro de resultados</w:t>
      </w:r>
    </w:p>
    <w:p w14:paraId="5A89D9FF" w14:textId="7886D2C2" w:rsidR="00D03FFD" w:rsidRDefault="00E2170B" w:rsidP="00D03FFD">
      <w:pPr>
        <w:pStyle w:val="PargrafodaLista"/>
        <w:numPr>
          <w:ilvl w:val="3"/>
          <w:numId w:val="2"/>
        </w:numPr>
      </w:pPr>
      <w:r>
        <w:t>Conduta</w:t>
      </w:r>
    </w:p>
    <w:p w14:paraId="65A68627" w14:textId="2DE1624C" w:rsidR="00202A36" w:rsidRDefault="00202A36" w:rsidP="00E2170B">
      <w:pPr>
        <w:pStyle w:val="PargrafodaLista"/>
        <w:numPr>
          <w:ilvl w:val="4"/>
          <w:numId w:val="2"/>
        </w:numPr>
      </w:pPr>
      <w:r>
        <w:t>Orientações de mudança de estilo de vida</w:t>
      </w:r>
    </w:p>
    <w:p w14:paraId="14C8CE46" w14:textId="0E06922D" w:rsidR="007376E7" w:rsidRDefault="007376E7" w:rsidP="00E2170B">
      <w:pPr>
        <w:pStyle w:val="PargrafodaLista"/>
        <w:numPr>
          <w:ilvl w:val="4"/>
          <w:numId w:val="2"/>
        </w:numPr>
      </w:pPr>
      <w:r>
        <w:t xml:space="preserve">Prescrição de medicamentos </w:t>
      </w:r>
    </w:p>
    <w:p w14:paraId="6750642B" w14:textId="71AC9F22" w:rsidR="00E2170B" w:rsidRDefault="00D7381A" w:rsidP="00E2170B">
      <w:pPr>
        <w:pStyle w:val="PargrafodaLista"/>
        <w:numPr>
          <w:ilvl w:val="4"/>
          <w:numId w:val="2"/>
        </w:numPr>
      </w:pPr>
      <w:r>
        <w:t>Solicitação</w:t>
      </w:r>
      <w:r w:rsidR="00A5251A">
        <w:t xml:space="preserve"> de exames</w:t>
      </w:r>
    </w:p>
    <w:p w14:paraId="5FFECB3E" w14:textId="593C92B1" w:rsidR="00E6752B" w:rsidRDefault="00202A36" w:rsidP="00E2170B">
      <w:pPr>
        <w:pStyle w:val="PargrafodaLista"/>
        <w:numPr>
          <w:ilvl w:val="4"/>
          <w:numId w:val="2"/>
        </w:numPr>
      </w:pPr>
      <w:r>
        <w:t>Encaminhamento</w:t>
      </w:r>
      <w:r w:rsidR="00E6752B">
        <w:t xml:space="preserve"> para</w:t>
      </w:r>
    </w:p>
    <w:p w14:paraId="66EA86E6" w14:textId="290879D5" w:rsidR="00A5251A" w:rsidRDefault="00202A36" w:rsidP="00E6752B">
      <w:pPr>
        <w:pStyle w:val="PargrafodaLista"/>
        <w:numPr>
          <w:ilvl w:val="5"/>
          <w:numId w:val="2"/>
        </w:numPr>
      </w:pPr>
      <w:r>
        <w:t>especialista</w:t>
      </w:r>
    </w:p>
    <w:p w14:paraId="68DFFE91" w14:textId="77777777" w:rsidR="00BD7F05" w:rsidRDefault="00E6752B" w:rsidP="00E6752B">
      <w:pPr>
        <w:pStyle w:val="PargrafodaLista"/>
        <w:numPr>
          <w:ilvl w:val="5"/>
          <w:numId w:val="2"/>
        </w:numPr>
      </w:pPr>
      <w:r>
        <w:t>internação</w:t>
      </w:r>
      <w:r w:rsidR="009610E8">
        <w:t xml:space="preserve"> </w:t>
      </w:r>
    </w:p>
    <w:p w14:paraId="2B84714F" w14:textId="48B647C7" w:rsidR="009610E8" w:rsidRDefault="009610E8" w:rsidP="00BD7F05">
      <w:pPr>
        <w:pStyle w:val="PargrafodaLista"/>
        <w:numPr>
          <w:ilvl w:val="5"/>
          <w:numId w:val="2"/>
        </w:numPr>
      </w:pPr>
      <w:r>
        <w:t>serviço de emergência</w:t>
      </w:r>
    </w:p>
    <w:p w14:paraId="2D0203C4" w14:textId="1B3E2937" w:rsidR="00B94ECC" w:rsidRDefault="00D7381A" w:rsidP="00265E77">
      <w:pPr>
        <w:pStyle w:val="PargrafodaLista"/>
        <w:numPr>
          <w:ilvl w:val="2"/>
          <w:numId w:val="2"/>
        </w:numPr>
      </w:pPr>
      <w:r>
        <w:t>Histórico</w:t>
      </w:r>
      <w:r w:rsidR="00A72B70">
        <w:t xml:space="preserve"> de consultas</w:t>
      </w:r>
    </w:p>
    <w:p w14:paraId="1B060A4D" w14:textId="59FB4B0E" w:rsidR="00785610" w:rsidRDefault="00D7381A" w:rsidP="00325A7B">
      <w:pPr>
        <w:pStyle w:val="PargrafodaLista"/>
        <w:numPr>
          <w:ilvl w:val="1"/>
          <w:numId w:val="2"/>
        </w:numPr>
      </w:pPr>
      <w:r>
        <w:t>Impressão</w:t>
      </w:r>
    </w:p>
    <w:p w14:paraId="53DFA94C" w14:textId="466EBC4C" w:rsidR="00053FE8" w:rsidRDefault="00E97C6E" w:rsidP="00785610">
      <w:pPr>
        <w:pStyle w:val="PargrafodaLista"/>
        <w:numPr>
          <w:ilvl w:val="2"/>
          <w:numId w:val="2"/>
        </w:numPr>
      </w:pPr>
      <w:r>
        <w:t>Atestado</w:t>
      </w:r>
    </w:p>
    <w:p w14:paraId="7EF663D7" w14:textId="4EDCB4A3" w:rsidR="00E97C6E" w:rsidRDefault="00785610" w:rsidP="00785610">
      <w:pPr>
        <w:pStyle w:val="PargrafodaLista"/>
        <w:numPr>
          <w:ilvl w:val="2"/>
          <w:numId w:val="2"/>
        </w:numPr>
      </w:pPr>
      <w:r>
        <w:t>Declaração</w:t>
      </w:r>
    </w:p>
    <w:p w14:paraId="688D437D" w14:textId="0343ABC3" w:rsidR="00E97C6E" w:rsidRDefault="00053FE8" w:rsidP="00785610">
      <w:pPr>
        <w:pStyle w:val="PargrafodaLista"/>
        <w:numPr>
          <w:ilvl w:val="2"/>
          <w:numId w:val="2"/>
        </w:numPr>
      </w:pPr>
      <w:r>
        <w:t>Prescrição de medicamento</w:t>
      </w:r>
    </w:p>
    <w:p w14:paraId="31C351CD" w14:textId="5796265C" w:rsidR="00785610" w:rsidRDefault="00B02040" w:rsidP="00785610">
      <w:pPr>
        <w:pStyle w:val="PargrafodaLista"/>
        <w:numPr>
          <w:ilvl w:val="2"/>
          <w:numId w:val="2"/>
        </w:numPr>
      </w:pPr>
      <w:r>
        <w:t xml:space="preserve">Solicitação de Exame (01 por </w:t>
      </w:r>
      <w:r w:rsidR="00D7381A">
        <w:t>página</w:t>
      </w:r>
      <w:r>
        <w:t xml:space="preserve"> exceto sanguíneo do grupo)</w:t>
      </w:r>
    </w:p>
    <w:p w14:paraId="78248C2F" w14:textId="22B96C84" w:rsidR="00265E77" w:rsidRDefault="00265E77" w:rsidP="00785610">
      <w:pPr>
        <w:pStyle w:val="PargrafodaLista"/>
        <w:numPr>
          <w:ilvl w:val="2"/>
          <w:numId w:val="2"/>
        </w:numPr>
      </w:pPr>
      <w:r>
        <w:t>Guia de</w:t>
      </w:r>
      <w:r w:rsidR="009F511F">
        <w:t xml:space="preserve"> encaminhamento</w:t>
      </w:r>
    </w:p>
    <w:p w14:paraId="4094446B" w14:textId="77777777" w:rsidR="00A92426" w:rsidRDefault="00A92426" w:rsidP="00A92426">
      <w:pPr>
        <w:pStyle w:val="PargrafodaLista"/>
        <w:numPr>
          <w:ilvl w:val="1"/>
          <w:numId w:val="2"/>
        </w:numPr>
      </w:pPr>
      <w:r>
        <w:t>Observações</w:t>
      </w:r>
    </w:p>
    <w:p w14:paraId="7AD95158" w14:textId="77777777" w:rsidR="00A92426" w:rsidRDefault="00E7177A" w:rsidP="00A92426">
      <w:pPr>
        <w:pStyle w:val="PargrafodaLista"/>
        <w:numPr>
          <w:ilvl w:val="2"/>
          <w:numId w:val="2"/>
        </w:numPr>
      </w:pPr>
      <w:r>
        <w:lastRenderedPageBreak/>
        <w:t>Permi</w:t>
      </w:r>
      <w:r w:rsidR="00A92426">
        <w:t>ssões</w:t>
      </w:r>
    </w:p>
    <w:p w14:paraId="09BE6B80" w14:textId="59341FA9" w:rsidR="00E7177A" w:rsidRDefault="00E7177A" w:rsidP="00A92426">
      <w:pPr>
        <w:pStyle w:val="PargrafodaLista"/>
        <w:numPr>
          <w:ilvl w:val="3"/>
          <w:numId w:val="2"/>
        </w:numPr>
      </w:pPr>
      <w:r>
        <w:t>cadastro de medicamentos</w:t>
      </w:r>
    </w:p>
    <w:p w14:paraId="2D3D0E2D" w14:textId="1EBC8CDF" w:rsidR="00A92426" w:rsidRDefault="00A92426" w:rsidP="00A92426">
      <w:pPr>
        <w:pStyle w:val="PargrafodaLista"/>
        <w:numPr>
          <w:ilvl w:val="3"/>
          <w:numId w:val="2"/>
        </w:numPr>
      </w:pPr>
      <w:r>
        <w:t>Cadastro de exames</w:t>
      </w:r>
    </w:p>
    <w:p w14:paraId="4275134A" w14:textId="23A9B56A" w:rsidR="00041470" w:rsidRDefault="00041470" w:rsidP="00A92426">
      <w:pPr>
        <w:pStyle w:val="PargrafodaLista"/>
        <w:numPr>
          <w:ilvl w:val="3"/>
          <w:numId w:val="2"/>
        </w:numPr>
      </w:pPr>
      <w:r>
        <w:t>Alterar dados do paciente</w:t>
      </w:r>
    </w:p>
    <w:p w14:paraId="67F519E7" w14:textId="5E4330AE" w:rsidR="00B912EE" w:rsidRDefault="00B912EE" w:rsidP="00325A7B">
      <w:pPr>
        <w:pStyle w:val="PargrafodaLista"/>
        <w:numPr>
          <w:ilvl w:val="0"/>
          <w:numId w:val="2"/>
        </w:numPr>
      </w:pPr>
      <w:r>
        <w:t xml:space="preserve">Tela Atendente (secretario(a) do </w:t>
      </w:r>
      <w:r w:rsidR="00514E7E">
        <w:t>médico</w:t>
      </w:r>
      <w:r>
        <w:t>)</w:t>
      </w:r>
    </w:p>
    <w:p w14:paraId="3C633886" w14:textId="1D6D5CB0" w:rsidR="00A240FE" w:rsidRDefault="00A240FE" w:rsidP="00A240FE">
      <w:pPr>
        <w:pStyle w:val="PargrafodaLista"/>
        <w:numPr>
          <w:ilvl w:val="1"/>
          <w:numId w:val="2"/>
        </w:numPr>
      </w:pPr>
      <w:r>
        <w:t>Cadastra paciente ou atualiza seus dados</w:t>
      </w:r>
    </w:p>
    <w:p w14:paraId="51C65230" w14:textId="5649E5E7" w:rsidR="00B1353A" w:rsidRDefault="00B1353A" w:rsidP="00B1353A">
      <w:pPr>
        <w:pStyle w:val="PargrafodaLista"/>
        <w:numPr>
          <w:ilvl w:val="1"/>
          <w:numId w:val="2"/>
        </w:numPr>
      </w:pPr>
      <w:r>
        <w:t>Exibe fila de espera para atendimento</w:t>
      </w:r>
    </w:p>
    <w:sectPr w:rsidR="00B13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3379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5F760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LEONAM COSTA SILVA SANTANA">
    <w15:presenceInfo w15:providerId="AD" w15:userId="S::16015258@sempreuninassau.com.br::2d3ff734-c730-4c0d-a2bd-75f9428447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DC"/>
    <w:rsid w:val="00007FEF"/>
    <w:rsid w:val="00041470"/>
    <w:rsid w:val="00053FE8"/>
    <w:rsid w:val="000907A2"/>
    <w:rsid w:val="000A46A0"/>
    <w:rsid w:val="001771FF"/>
    <w:rsid w:val="00184361"/>
    <w:rsid w:val="001F072B"/>
    <w:rsid w:val="00202A36"/>
    <w:rsid w:val="00227F32"/>
    <w:rsid w:val="00231DFC"/>
    <w:rsid w:val="0024348C"/>
    <w:rsid w:val="002453E3"/>
    <w:rsid w:val="00265E77"/>
    <w:rsid w:val="002723BF"/>
    <w:rsid w:val="00285D87"/>
    <w:rsid w:val="00313805"/>
    <w:rsid w:val="00325A7B"/>
    <w:rsid w:val="00373EDC"/>
    <w:rsid w:val="003E7420"/>
    <w:rsid w:val="0049180A"/>
    <w:rsid w:val="004B6373"/>
    <w:rsid w:val="00510176"/>
    <w:rsid w:val="00514E7E"/>
    <w:rsid w:val="00527673"/>
    <w:rsid w:val="005523EA"/>
    <w:rsid w:val="00564EC7"/>
    <w:rsid w:val="00587FF5"/>
    <w:rsid w:val="00682C09"/>
    <w:rsid w:val="006A5814"/>
    <w:rsid w:val="007376E7"/>
    <w:rsid w:val="00751FDB"/>
    <w:rsid w:val="00775291"/>
    <w:rsid w:val="00785610"/>
    <w:rsid w:val="00792B25"/>
    <w:rsid w:val="00810213"/>
    <w:rsid w:val="008143F7"/>
    <w:rsid w:val="00865CC2"/>
    <w:rsid w:val="008E01F4"/>
    <w:rsid w:val="009609FC"/>
    <w:rsid w:val="009610E8"/>
    <w:rsid w:val="009874B7"/>
    <w:rsid w:val="00990BBB"/>
    <w:rsid w:val="009B0FC9"/>
    <w:rsid w:val="009F511F"/>
    <w:rsid w:val="00A240FE"/>
    <w:rsid w:val="00A36DFA"/>
    <w:rsid w:val="00A37A40"/>
    <w:rsid w:val="00A5251A"/>
    <w:rsid w:val="00A72B70"/>
    <w:rsid w:val="00A92426"/>
    <w:rsid w:val="00AD5E29"/>
    <w:rsid w:val="00B02040"/>
    <w:rsid w:val="00B1353A"/>
    <w:rsid w:val="00B912EE"/>
    <w:rsid w:val="00B94ECC"/>
    <w:rsid w:val="00BD7F05"/>
    <w:rsid w:val="00BE29DC"/>
    <w:rsid w:val="00CD7F4D"/>
    <w:rsid w:val="00D03FFD"/>
    <w:rsid w:val="00D432D8"/>
    <w:rsid w:val="00D7381A"/>
    <w:rsid w:val="00DA01C6"/>
    <w:rsid w:val="00DE3216"/>
    <w:rsid w:val="00E2170B"/>
    <w:rsid w:val="00E6752B"/>
    <w:rsid w:val="00E7177A"/>
    <w:rsid w:val="00E97C6E"/>
    <w:rsid w:val="00EA6899"/>
    <w:rsid w:val="00F71BA1"/>
    <w:rsid w:val="00F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7FBE"/>
  <w15:chartTrackingRefBased/>
  <w15:docId w15:val="{AF04C039-3EEA-43B5-9806-89560CF9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LEONAM COSTA SILVA SANTANA</dc:creator>
  <cp:keywords/>
  <dc:description/>
  <cp:lastModifiedBy>ANDRE LEONAM COSTA SILVA SANTANA</cp:lastModifiedBy>
  <cp:revision>70</cp:revision>
  <dcterms:created xsi:type="dcterms:W3CDTF">2019-09-01T01:16:00Z</dcterms:created>
  <dcterms:modified xsi:type="dcterms:W3CDTF">2019-09-03T00:00:00Z</dcterms:modified>
</cp:coreProperties>
</file>