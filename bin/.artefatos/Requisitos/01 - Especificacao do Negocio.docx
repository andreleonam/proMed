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5863" w14:textId="58F7C2DA" w:rsidR="00665E7B" w:rsidRDefault="00A35069" w:rsidP="00A35069">
      <w:pPr>
        <w:rPr>
          <w:b/>
          <w:bCs/>
          <w:sz w:val="36"/>
          <w:szCs w:val="36"/>
        </w:rPr>
      </w:pPr>
      <w:r w:rsidRPr="00665E7B">
        <w:rPr>
          <w:b/>
          <w:bCs/>
          <w:sz w:val="36"/>
          <w:szCs w:val="36"/>
        </w:rPr>
        <w:t>Documento de Especificação de Objetivos e Requisitos </w:t>
      </w:r>
    </w:p>
    <w:p w14:paraId="620F647F" w14:textId="2727AF14" w:rsidR="00E44F25" w:rsidRDefault="00665E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7681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87489" w14:textId="6991842F" w:rsidR="003A6711" w:rsidRDefault="003A6711">
          <w:pPr>
            <w:pStyle w:val="CabealhodoSumrio"/>
          </w:pPr>
          <w:r>
            <w:t>Sumário</w:t>
          </w:r>
        </w:p>
        <w:p w14:paraId="5F180FAF" w14:textId="01B4ECBF" w:rsidR="003A6711" w:rsidRDefault="003A671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9202" w:history="1">
            <w:r w:rsidRPr="00156FD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A1EA" w14:textId="35BC70BD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03" w:history="1">
            <w:r w:rsidR="003A6711" w:rsidRPr="00156FD0">
              <w:rPr>
                <w:rStyle w:val="Hyperlink"/>
                <w:noProof/>
              </w:rPr>
              <w:t>Objetivos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_Toc18179203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673652B7" w14:textId="52F971BB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04" w:history="1">
            <w:r w:rsidR="003A6711" w:rsidRPr="00156FD0">
              <w:rPr>
                <w:rStyle w:val="Hyperlink"/>
                <w:noProof/>
              </w:rPr>
              <w:t>Público Alvo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_Toc18179204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2A1025FA" w14:textId="2F9FFA4F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05" w:history="1">
            <w:r w:rsidR="003A6711" w:rsidRPr="00156FD0">
              <w:rPr>
                <w:rStyle w:val="Hyperlink"/>
                <w:noProof/>
              </w:rPr>
              <w:t>Organização do documento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_Toc18179205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488DA616" w14:textId="62618707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06" w:history="1">
            <w:r w:rsidR="003A6711" w:rsidRPr="00156FD0">
              <w:rPr>
                <w:rStyle w:val="Hyperlink"/>
                <w:noProof/>
              </w:rPr>
              <w:t>Definição de Siglas e Nomenclaturas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_Toc18179206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7D2971A8" w14:textId="7EC227B6" w:rsidR="003A6711" w:rsidRDefault="00FB4E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07" w:history="1">
            <w:r w:rsidR="003A6711" w:rsidRPr="00156FD0">
              <w:rPr>
                <w:rStyle w:val="Hyperlink"/>
                <w:noProof/>
              </w:rPr>
              <w:t>Descrição do problema e do sistema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_Toc18179207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39FA27CD" w14:textId="0FBBA840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08" w:history="1">
            <w:r w:rsidR="003A6711" w:rsidRPr="00156FD0">
              <w:rPr>
                <w:rStyle w:val="Hyperlink"/>
                <w:noProof/>
              </w:rPr>
              <w:t>Identificação e missão do Sistema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_Toc18179208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4CD5C15B" w14:textId="510E89BC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09" w:history="1">
            <w:r w:rsidR="003A6711" w:rsidRPr="00156FD0">
              <w:rPr>
                <w:rStyle w:val="Hyperlink"/>
                <w:noProof/>
              </w:rPr>
              <w:t>Domínio do problema e contexto de sua aplicação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_Toc18179209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3F67B0C0" w14:textId="1427B9E6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10" w:history="1">
            <w:r w:rsidR="003A6711" w:rsidRPr="00156FD0">
              <w:rPr>
                <w:rStyle w:val="Hyperlink"/>
                <w:noProof/>
              </w:rPr>
              <w:t>Descrição dos interessados do sistema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_Toc18179210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07F496C9" w14:textId="3310679E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11" w:history="1">
            <w:r w:rsidR="003A6711" w:rsidRPr="00156FD0">
              <w:rPr>
                <w:rStyle w:val="Hyperlink"/>
                <w:noProof/>
              </w:rPr>
              <w:t>Levantamento e Avaliação dos Requisitos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_Toc18179211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4D49591D" w14:textId="688F16EE" w:rsidR="003A6711" w:rsidRDefault="00FB4E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12" w:history="1">
            <w:r w:rsidR="003A6711" w:rsidRPr="00156FD0">
              <w:rPr>
                <w:rStyle w:val="Hyperlink"/>
                <w:noProof/>
              </w:rPr>
              <w:t>Requisitos e restrições não funcionais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_Toc18179212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11EC7AF0" w14:textId="01E9BB43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13" w:history="1">
            <w:r w:rsidR="003A6711" w:rsidRPr="00156FD0">
              <w:rPr>
                <w:rStyle w:val="Hyperlink"/>
                <w:noProof/>
              </w:rPr>
              <w:t>Requisitos e Restrições de Usabilidade - RUS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_Toc18179213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38351504" w14:textId="16BA5452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14" w:history="1">
            <w:r w:rsidR="003A6711" w:rsidRPr="00156FD0">
              <w:rPr>
                <w:rStyle w:val="Hyperlink"/>
                <w:noProof/>
              </w:rPr>
              <w:t>Requisitos e Restrições de Interface Homem-Computador (RHIC)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_Toc18179214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67740D66" w14:textId="7B5CABFA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15" w:history="1">
            <w:r w:rsidR="003A6711" w:rsidRPr="00156FD0">
              <w:rPr>
                <w:rStyle w:val="Hyperlink"/>
                <w:noProof/>
              </w:rPr>
              <w:t>Requisitos e Restrições de Interface Externa (RIEX)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_Toc18179215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6A32DED0" w14:textId="2A8BC1AF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16" w:history="1">
            <w:r w:rsidR="003A6711" w:rsidRPr="00156FD0">
              <w:rPr>
                <w:rStyle w:val="Hyperlink"/>
                <w:noProof/>
              </w:rPr>
              <w:t>Requisitos e Restrições de Plataforma de Hardware (RPHW)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_Toc18179216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3C9ACCD2" w14:textId="547630F7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17" w:history="1">
            <w:r w:rsidR="003A6711" w:rsidRPr="00156FD0">
              <w:rPr>
                <w:rStyle w:val="Hyperlink"/>
                <w:noProof/>
              </w:rPr>
              <w:t>Requisitos e Restrições de Plataforma de Software (RPSW)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_Toc18179217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19B0666A" w14:textId="7F06DF83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18" w:history="1">
            <w:r w:rsidR="003A6711" w:rsidRPr="00156FD0">
              <w:rPr>
                <w:rStyle w:val="Hyperlink"/>
                <w:noProof/>
              </w:rPr>
              <w:t>Requisitos e Restrições de Desempenho (RDES)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_Toc18179218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1F55A6FC" w14:textId="0ECC071E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19" w:history="1">
            <w:r w:rsidR="003A6711" w:rsidRPr="00156FD0">
              <w:rPr>
                <w:rStyle w:val="Hyperlink"/>
                <w:noProof/>
              </w:rPr>
              <w:t>Requisitos e restrições de disponibilidade (RDIS)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_Toc18179219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33F3C70C" w14:textId="3E779F80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20" w:history="1">
            <w:r w:rsidR="003A6711" w:rsidRPr="00156FD0">
              <w:rPr>
                <w:rStyle w:val="Hyperlink"/>
                <w:noProof/>
              </w:rPr>
              <w:t>Requisitos e Restrições de Segurança (RSEG)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_Toc18179220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2A27E55D" w14:textId="6A600557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21" w:history="1">
            <w:r w:rsidR="003A6711" w:rsidRPr="00156FD0">
              <w:rPr>
                <w:rStyle w:val="Hyperlink"/>
                <w:noProof/>
              </w:rPr>
              <w:t>Requisitos e Restrições de Manutenibilidade (RMAN)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_Toc18179221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5796D7A2" w14:textId="2C22D59F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22" w:history="1">
            <w:r w:rsidR="003A6711" w:rsidRPr="00156FD0">
              <w:rPr>
                <w:rStyle w:val="Hyperlink"/>
                <w:noProof/>
              </w:rPr>
              <w:t>Requisitos e Restrições de Documentação (RDOC)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_Toc18179222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50DB3A31" w14:textId="0FE06FC2" w:rsidR="003A6711" w:rsidRDefault="00FB4E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23" w:history="1">
            <w:r w:rsidR="003A6711" w:rsidRPr="00156FD0">
              <w:rPr>
                <w:rStyle w:val="Hyperlink"/>
                <w:noProof/>
              </w:rPr>
              <w:t>Casos de Uso e Requisitos Funcionais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_Toc18179223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05544990" w14:textId="172048D1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24" w:history="1">
            <w:r w:rsidR="003A6711" w:rsidRPr="00156FD0">
              <w:rPr>
                <w:rStyle w:val="Hyperlink"/>
                <w:noProof/>
              </w:rPr>
              <w:t>Diagramas de Caso de Uso e Lista de casos de uso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_Toc18179224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0D96D209" w14:textId="5CADCD4A" w:rsidR="003A6711" w:rsidRDefault="00FB4E5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25" w:history="1">
            <w:r w:rsidR="003A6711" w:rsidRPr="00156FD0">
              <w:rPr>
                <w:rStyle w:val="Hyperlink"/>
                <w:noProof/>
              </w:rPr>
              <w:t>Descrição de Casos de Uso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_Toc18179225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6E046A00" w14:textId="7D9378E6" w:rsidR="003A6711" w:rsidRDefault="00FB4E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26" w:history="1">
            <w:r w:rsidR="003A6711" w:rsidRPr="00156FD0">
              <w:rPr>
                <w:rStyle w:val="Hyperlink"/>
                <w:noProof/>
              </w:rPr>
              <w:t>Requisitos Futuros (RFUT)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_Toc18179226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3A636DD3" w14:textId="480A54DF" w:rsidR="003A6711" w:rsidRDefault="00FB4E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27" w:history="1">
            <w:r w:rsidR="003A6711" w:rsidRPr="00156FD0">
              <w:rPr>
                <w:rStyle w:val="Hyperlink"/>
                <w:noProof/>
              </w:rPr>
              <w:t>Referências cruzadas complementares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_Toc18179227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1378F9D1" w14:textId="73F64078" w:rsidR="003A6711" w:rsidRDefault="00FB4E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28" w:history="1">
            <w:r w:rsidR="003A6711" w:rsidRPr="00156FD0">
              <w:rPr>
                <w:rStyle w:val="Hyperlink"/>
                <w:noProof/>
              </w:rPr>
              <w:t>Aprovação Formal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_Toc18179228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23148950" w14:textId="53BE369C" w:rsidR="003A6711" w:rsidRDefault="00FB4E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179229" w:history="1">
            <w:r w:rsidR="003A6711" w:rsidRPr="00156FD0">
              <w:rPr>
                <w:rStyle w:val="Hyperlink"/>
                <w:noProof/>
              </w:rPr>
              <w:t>Bibliografia</w:t>
            </w:r>
            <w:r w:rsidR="003A6711">
              <w:rPr>
                <w:noProof/>
                <w:webHidden/>
              </w:rPr>
              <w:tab/>
            </w:r>
            <w:r w:rsidR="003A6711">
              <w:rPr>
                <w:noProof/>
                <w:webHidden/>
              </w:rPr>
              <w:fldChar w:fldCharType="begin"/>
            </w:r>
            <w:r w:rsidR="003A6711">
              <w:rPr>
                <w:noProof/>
                <w:webHidden/>
              </w:rPr>
              <w:instrText xml:space="preserve"> PAGEREF _Toc18179229 \h </w:instrText>
            </w:r>
            <w:r w:rsidR="003A6711">
              <w:rPr>
                <w:noProof/>
                <w:webHidden/>
              </w:rPr>
            </w:r>
            <w:r w:rsidR="003A6711">
              <w:rPr>
                <w:noProof/>
                <w:webHidden/>
              </w:rPr>
              <w:fldChar w:fldCharType="separate"/>
            </w:r>
            <w:r w:rsidR="003A6711">
              <w:rPr>
                <w:noProof/>
                <w:webHidden/>
              </w:rPr>
              <w:t>3</w:t>
            </w:r>
            <w:r w:rsidR="003A6711">
              <w:rPr>
                <w:noProof/>
                <w:webHidden/>
              </w:rPr>
              <w:fldChar w:fldCharType="end"/>
            </w:r>
          </w:hyperlink>
        </w:p>
        <w:p w14:paraId="553B7E6A" w14:textId="0909FC13" w:rsidR="003A6711" w:rsidRDefault="003A6711">
          <w:r>
            <w:rPr>
              <w:b/>
              <w:bCs/>
            </w:rPr>
            <w:fldChar w:fldCharType="end"/>
          </w:r>
        </w:p>
      </w:sdtContent>
    </w:sdt>
    <w:p w14:paraId="3572A3AD" w14:textId="77777777" w:rsidR="00665E7B" w:rsidRDefault="00665E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702F91" w14:textId="77D80632" w:rsidR="005C6227" w:rsidRDefault="00BA5A01" w:rsidP="007612E0">
      <w:pPr>
        <w:pStyle w:val="Ttulo1"/>
        <w:jc w:val="both"/>
      </w:pPr>
      <w:bookmarkStart w:id="1" w:name="_Toc18179202"/>
      <w:r>
        <w:lastRenderedPageBreak/>
        <w:t>Introdução</w:t>
      </w:r>
      <w:bookmarkEnd w:id="1"/>
    </w:p>
    <w:p w14:paraId="5457A05B" w14:textId="77777777" w:rsidR="0097249B" w:rsidRPr="0097249B" w:rsidRDefault="0097249B" w:rsidP="0097249B"/>
    <w:p w14:paraId="155D4DBC" w14:textId="404B9037" w:rsidR="00734EEE" w:rsidRDefault="0063219B" w:rsidP="007612E0">
      <w:pPr>
        <w:spacing w:line="360" w:lineRule="auto"/>
        <w:jc w:val="both"/>
      </w:pPr>
      <w:r>
        <w:t>Descr</w:t>
      </w:r>
      <w:r w:rsidR="0096665E">
        <w:t xml:space="preserve">ever </w:t>
      </w:r>
      <w:r>
        <w:t>e identifica</w:t>
      </w:r>
      <w:r w:rsidR="0096665E">
        <w:t>r</w:t>
      </w:r>
      <w:r>
        <w:t xml:space="preserve"> </w:t>
      </w:r>
      <w:r w:rsidR="00FA5331">
        <w:t xml:space="preserve">a documentação realizada </w:t>
      </w:r>
      <w:r w:rsidR="00416740">
        <w:t xml:space="preserve">no </w:t>
      </w:r>
      <w:r w:rsidR="00843237">
        <w:t xml:space="preserve">processo </w:t>
      </w:r>
      <w:r w:rsidR="003574C1">
        <w:t>de</w:t>
      </w:r>
      <w:r w:rsidR="003436BB">
        <w:t xml:space="preserve"> gerenciamento </w:t>
      </w:r>
      <w:r w:rsidR="003574C1">
        <w:t>d</w:t>
      </w:r>
      <w:r w:rsidR="003436BB">
        <w:t xml:space="preserve">e </w:t>
      </w:r>
      <w:r w:rsidR="003574C1">
        <w:t xml:space="preserve">requisitos do sistema </w:t>
      </w:r>
      <w:r w:rsidR="00AD0361">
        <w:t>“</w:t>
      </w:r>
      <w:del w:id="2" w:author="ANDRE LEONAM COSTA SILVA SANTANA" w:date="2019-08-31T23:14:00Z">
        <w:r w:rsidR="0097204C" w:rsidDel="00D76629">
          <w:delText>Medical Solu</w:delText>
        </w:r>
        <w:r w:rsidR="00AD0361" w:rsidDel="00D76629">
          <w:delText>t</w:delText>
        </w:r>
        <w:r w:rsidR="0097204C" w:rsidDel="00D76629">
          <w:delText>ion</w:delText>
        </w:r>
        <w:r w:rsidR="00AD0361" w:rsidDel="00D76629">
          <w:delText>s</w:delText>
        </w:r>
      </w:del>
      <w:ins w:id="3" w:author="ANDRE LEONAM COSTA SILVA SANTANA" w:date="2019-08-31T23:14:00Z">
        <w:r w:rsidR="00D76629">
          <w:t>ProMed</w:t>
        </w:r>
      </w:ins>
      <w:r w:rsidR="00AD0361">
        <w:t>”.</w:t>
      </w:r>
      <w:r w:rsidR="0096665E">
        <w:t xml:space="preserve"> </w:t>
      </w:r>
      <w:r w:rsidR="00416740">
        <w:t>Especifica</w:t>
      </w:r>
      <w:r w:rsidR="00D001B0">
        <w:t>r</w:t>
      </w:r>
      <w:r w:rsidR="00416740">
        <w:t xml:space="preserve"> e detalha</w:t>
      </w:r>
      <w:r w:rsidR="00D001B0">
        <w:t>r</w:t>
      </w:r>
      <w:r w:rsidR="00416740">
        <w:t xml:space="preserve"> os requisitos coletados na atividade de elicita</w:t>
      </w:r>
      <w:r w:rsidR="00D34BAD">
        <w:t>çã</w:t>
      </w:r>
      <w:r w:rsidR="00416740">
        <w:t xml:space="preserve">o do processo de </w:t>
      </w:r>
      <w:r w:rsidR="00D34BAD">
        <w:t>gerência</w:t>
      </w:r>
      <w:r w:rsidR="00BA5A01">
        <w:t xml:space="preserve"> de requisitos.</w:t>
      </w:r>
    </w:p>
    <w:p w14:paraId="2A184BB6" w14:textId="6B349C1A" w:rsidR="008B7838" w:rsidRDefault="008B7838" w:rsidP="007612E0">
      <w:pPr>
        <w:pStyle w:val="Ttulo2"/>
        <w:jc w:val="both"/>
      </w:pPr>
      <w:bookmarkStart w:id="4" w:name="_Toc18179203"/>
      <w:r>
        <w:t>Objetivos</w:t>
      </w:r>
      <w:bookmarkEnd w:id="4"/>
    </w:p>
    <w:p w14:paraId="5C557D7E" w14:textId="77777777" w:rsidR="007612E0" w:rsidRPr="007612E0" w:rsidRDefault="007612E0" w:rsidP="007612E0"/>
    <w:p w14:paraId="4786EE46" w14:textId="48193CE4" w:rsidR="008B7838" w:rsidRDefault="008B7838" w:rsidP="007612E0">
      <w:pPr>
        <w:spacing w:line="360" w:lineRule="auto"/>
        <w:jc w:val="both"/>
      </w:pPr>
      <w:r>
        <w:t xml:space="preserve">Definir </w:t>
      </w:r>
      <w:r w:rsidR="00D016D2">
        <w:t xml:space="preserve">a audiência </w:t>
      </w:r>
      <w:r w:rsidR="00882396">
        <w:t>e necessidade</w:t>
      </w:r>
      <w:r w:rsidR="00A4634C">
        <w:t>s</w:t>
      </w:r>
      <w:r w:rsidR="00882396">
        <w:t xml:space="preserve"> do sistema</w:t>
      </w:r>
      <w:r w:rsidR="00E276DA">
        <w:t>;</w:t>
      </w:r>
    </w:p>
    <w:p w14:paraId="0B41C0C9" w14:textId="68DF0A93" w:rsidR="00E276DA" w:rsidRDefault="003941B4" w:rsidP="007612E0">
      <w:pPr>
        <w:spacing w:line="360" w:lineRule="auto"/>
        <w:jc w:val="both"/>
      </w:pPr>
      <w:r>
        <w:t xml:space="preserve">Difundir </w:t>
      </w:r>
      <w:r w:rsidR="005104B7">
        <w:t xml:space="preserve">e elucidar </w:t>
      </w:r>
      <w:r>
        <w:t xml:space="preserve">os casos de uso e requisitos </w:t>
      </w:r>
      <w:r w:rsidR="00243A39">
        <w:t xml:space="preserve">do sistema </w:t>
      </w:r>
      <w:r w:rsidR="00A53687">
        <w:t>com precisão</w:t>
      </w:r>
      <w:r w:rsidR="00433791">
        <w:t>;</w:t>
      </w:r>
    </w:p>
    <w:p w14:paraId="07E43960" w14:textId="1D749E81" w:rsidR="005104B7" w:rsidRDefault="00B87F53" w:rsidP="007612E0">
      <w:pPr>
        <w:spacing w:line="360" w:lineRule="auto"/>
        <w:jc w:val="both"/>
      </w:pPr>
      <w:r>
        <w:t>Conduzir a equipe responsável pelo desenvolvimento do projeto</w:t>
      </w:r>
      <w:r w:rsidR="00433791">
        <w:t>;</w:t>
      </w:r>
    </w:p>
    <w:p w14:paraId="1A542A54" w14:textId="3989015B" w:rsidR="00B87F53" w:rsidRDefault="00431A8D" w:rsidP="007612E0">
      <w:pPr>
        <w:spacing w:line="360" w:lineRule="auto"/>
        <w:jc w:val="both"/>
      </w:pPr>
      <w:r>
        <w:t>Firmar con</w:t>
      </w:r>
      <w:r w:rsidR="00BB781C">
        <w:t>trato</w:t>
      </w:r>
      <w:r w:rsidR="00374FC8">
        <w:t xml:space="preserve"> de</w:t>
      </w:r>
      <w:r w:rsidR="00BB781C">
        <w:t xml:space="preserve"> </w:t>
      </w:r>
      <w:r w:rsidR="00646251">
        <w:t>concordância com todos interessados</w:t>
      </w:r>
      <w:r w:rsidR="00433791">
        <w:t>;</w:t>
      </w:r>
    </w:p>
    <w:p w14:paraId="60B2AC2F" w14:textId="71CD5203" w:rsidR="00374FC8" w:rsidRDefault="00404E8D" w:rsidP="007612E0">
      <w:pPr>
        <w:spacing w:line="360" w:lineRule="auto"/>
        <w:jc w:val="both"/>
      </w:pPr>
      <w:r>
        <w:t xml:space="preserve">Dispor </w:t>
      </w:r>
      <w:r w:rsidR="00433791">
        <w:t>de base para avaliação de prazos e custos de desenvolvimento;</w:t>
      </w:r>
    </w:p>
    <w:p w14:paraId="6CD02730" w14:textId="473194A0" w:rsidR="00433791" w:rsidRDefault="00735543" w:rsidP="007612E0">
      <w:pPr>
        <w:spacing w:line="360" w:lineRule="auto"/>
        <w:jc w:val="both"/>
      </w:pPr>
      <w:r>
        <w:t xml:space="preserve">Favorecer a evolução do sistema </w:t>
      </w:r>
      <w:r w:rsidR="002422BE">
        <w:t>a partir da aprovação deste documento.</w:t>
      </w:r>
    </w:p>
    <w:p w14:paraId="541F9C62" w14:textId="77777777" w:rsidR="0097249B" w:rsidRDefault="0097249B" w:rsidP="007612E0">
      <w:pPr>
        <w:spacing w:line="360" w:lineRule="auto"/>
        <w:jc w:val="both"/>
      </w:pPr>
    </w:p>
    <w:p w14:paraId="011D475C" w14:textId="56BC21EA" w:rsidR="008B7838" w:rsidRDefault="008B7838" w:rsidP="007612E0">
      <w:pPr>
        <w:pStyle w:val="Ttulo2"/>
        <w:jc w:val="both"/>
      </w:pPr>
      <w:bookmarkStart w:id="5" w:name="_Toc18179204"/>
      <w:r>
        <w:t>Público Alvo</w:t>
      </w:r>
      <w:bookmarkEnd w:id="5"/>
    </w:p>
    <w:p w14:paraId="0A6DF15E" w14:textId="77777777" w:rsidR="007612E0" w:rsidRPr="007612E0" w:rsidRDefault="007612E0" w:rsidP="007612E0"/>
    <w:p w14:paraId="1DC2D0C5" w14:textId="07985185" w:rsidR="002422BE" w:rsidRDefault="00B97513" w:rsidP="007612E0">
      <w:pPr>
        <w:jc w:val="both"/>
      </w:pPr>
      <w:r>
        <w:t>Coordenadores do projeto</w:t>
      </w:r>
      <w:r w:rsidR="005C6D26">
        <w:t>;</w:t>
      </w:r>
    </w:p>
    <w:p w14:paraId="797BFF6E" w14:textId="1DB5BA02" w:rsidR="005C6D26" w:rsidRDefault="005C6D26" w:rsidP="007612E0">
      <w:pPr>
        <w:jc w:val="both"/>
      </w:pPr>
      <w:r>
        <w:t>Desenvolvedores envolvidos no projeto;</w:t>
      </w:r>
    </w:p>
    <w:p w14:paraId="5FAD925A" w14:textId="19CC2B43" w:rsidR="005C6D26" w:rsidRDefault="003D609C" w:rsidP="007612E0">
      <w:pPr>
        <w:jc w:val="both"/>
      </w:pPr>
      <w:r>
        <w:t>Usuários finais do projeto;</w:t>
      </w:r>
    </w:p>
    <w:p w14:paraId="50D4B0F3" w14:textId="44D5EA96" w:rsidR="003D609C" w:rsidRDefault="001822E9" w:rsidP="007612E0">
      <w:pPr>
        <w:jc w:val="both"/>
      </w:pPr>
      <w:r>
        <w:t>Pessoas que possam incorporar-se ao projeto.</w:t>
      </w:r>
    </w:p>
    <w:p w14:paraId="5D956431" w14:textId="77777777" w:rsidR="0097249B" w:rsidRDefault="0097249B" w:rsidP="007612E0">
      <w:pPr>
        <w:jc w:val="both"/>
      </w:pPr>
    </w:p>
    <w:p w14:paraId="5B473769" w14:textId="36D15115" w:rsidR="008B7838" w:rsidRDefault="008B7838" w:rsidP="007612E0">
      <w:pPr>
        <w:pStyle w:val="Ttulo2"/>
        <w:jc w:val="both"/>
      </w:pPr>
      <w:bookmarkStart w:id="6" w:name="_Toc18179205"/>
      <w:r>
        <w:t>Organização do documento</w:t>
      </w:r>
      <w:bookmarkEnd w:id="6"/>
    </w:p>
    <w:p w14:paraId="1720535F" w14:textId="77777777" w:rsidR="007612E0" w:rsidRPr="007612E0" w:rsidRDefault="007612E0" w:rsidP="007612E0"/>
    <w:p w14:paraId="44F6F9B8" w14:textId="304FAC4C" w:rsidR="00A021D3" w:rsidRDefault="00FD53F8" w:rsidP="007612E0">
      <w:pPr>
        <w:jc w:val="both"/>
      </w:pPr>
      <w:r>
        <w:t>I</w:t>
      </w:r>
      <w:r w:rsidR="000B4E6A">
        <w:t xml:space="preserve">ntroduzir os conceitos a respeito deste documento, </w:t>
      </w:r>
      <w:r w:rsidR="007612E0">
        <w:t xml:space="preserve">as </w:t>
      </w:r>
      <w:r w:rsidR="000B4E6A">
        <w:t>finalidade</w:t>
      </w:r>
      <w:r w:rsidR="00D20A0B">
        <w:t>s e</w:t>
      </w:r>
      <w:r w:rsidR="000B4E6A">
        <w:t xml:space="preserve"> </w:t>
      </w:r>
      <w:r w:rsidR="007612E0">
        <w:t xml:space="preserve">os </w:t>
      </w:r>
      <w:r w:rsidR="00D20A0B">
        <w:t xml:space="preserve">destinatários. </w:t>
      </w:r>
      <w:r w:rsidR="00B11C13">
        <w:t xml:space="preserve">Descrever </w:t>
      </w:r>
      <w:r w:rsidR="001718AA">
        <w:t>o problema e o sistema, analisar a solução do problema</w:t>
      </w:r>
      <w:r w:rsidR="00FC6629">
        <w:t xml:space="preserve">, descrever a </w:t>
      </w:r>
      <w:r w:rsidR="00C36723">
        <w:t>audiência do sistema e situação atual.</w:t>
      </w:r>
      <w:r w:rsidR="007612E0">
        <w:t xml:space="preserve"> </w:t>
      </w:r>
      <w:r w:rsidR="00A021D3">
        <w:t>Apresentar as formas de uso do sistema junto aos requisitos funcionais</w:t>
      </w:r>
      <w:r w:rsidR="00652B7E">
        <w:t xml:space="preserve">, </w:t>
      </w:r>
      <w:r w:rsidR="00881109">
        <w:t>e os requisitos e restrições não funcionais do sistema.</w:t>
      </w:r>
    </w:p>
    <w:p w14:paraId="5D1206F4" w14:textId="15079EE8" w:rsidR="000F3388" w:rsidRDefault="000F3388" w:rsidP="007612E0">
      <w:pPr>
        <w:jc w:val="both"/>
      </w:pPr>
    </w:p>
    <w:p w14:paraId="5625B0AE" w14:textId="01A22CC6" w:rsidR="008B7838" w:rsidRDefault="008B7838" w:rsidP="0097249B">
      <w:pPr>
        <w:pStyle w:val="Ttulo2"/>
      </w:pPr>
      <w:bookmarkStart w:id="7" w:name="_Toc18179206"/>
      <w:r>
        <w:t>Definição de Siglas e Nomenclaturas</w:t>
      </w:r>
      <w:bookmarkEnd w:id="7"/>
    </w:p>
    <w:p w14:paraId="459C538A" w14:textId="6EDEBA21" w:rsidR="0097249B" w:rsidRDefault="0097249B" w:rsidP="0097249B"/>
    <w:p w14:paraId="71977221" w14:textId="12A11813" w:rsidR="0097249B" w:rsidRDefault="0097249B" w:rsidP="0097249B">
      <w:r>
        <w:t>Anamnese:</w:t>
      </w:r>
    </w:p>
    <w:p w14:paraId="6A4B562C" w14:textId="27C3A13C" w:rsidR="0097249B" w:rsidRDefault="0097249B" w:rsidP="0097249B">
      <w:r>
        <w:lastRenderedPageBreak/>
        <w:t>CID</w:t>
      </w:r>
      <w:r w:rsidR="006D1815">
        <w:t xml:space="preserve">10: </w:t>
      </w:r>
    </w:p>
    <w:p w14:paraId="170D408F" w14:textId="77777777" w:rsidR="00C7799C" w:rsidRPr="0097249B" w:rsidRDefault="00C7799C" w:rsidP="0097249B"/>
    <w:p w14:paraId="7EF7D9F9" w14:textId="0CC565C1" w:rsidR="008B7838" w:rsidRDefault="008B7838" w:rsidP="00C7799C">
      <w:pPr>
        <w:pStyle w:val="Ttulo1"/>
      </w:pPr>
      <w:bookmarkStart w:id="8" w:name="_Toc18179207"/>
      <w:r>
        <w:t>Descrição do problema e do sistema</w:t>
      </w:r>
      <w:bookmarkEnd w:id="8"/>
    </w:p>
    <w:p w14:paraId="0BDD62E0" w14:textId="77777777" w:rsidR="00C7799C" w:rsidRPr="00C7799C" w:rsidRDefault="00C7799C" w:rsidP="00C7799C"/>
    <w:p w14:paraId="057232B3" w14:textId="0B64AC63" w:rsidR="008B7838" w:rsidRDefault="008B7838" w:rsidP="00C7799C">
      <w:pPr>
        <w:pStyle w:val="Ttulo2"/>
      </w:pPr>
      <w:bookmarkStart w:id="9" w:name="_Toc18179208"/>
      <w:r>
        <w:t>Identificação e missão do Sistema</w:t>
      </w:r>
      <w:bookmarkEnd w:id="9"/>
    </w:p>
    <w:p w14:paraId="2646C1EF" w14:textId="484A124A" w:rsidR="00C7799C" w:rsidRDefault="00C7799C" w:rsidP="00C7799C"/>
    <w:p w14:paraId="5CAC8031" w14:textId="3D7B5998" w:rsidR="00C7799C" w:rsidRDefault="000F2368" w:rsidP="00C7799C">
      <w:r>
        <w:t xml:space="preserve">Sistema desenvolvido para </w:t>
      </w:r>
      <w:r w:rsidR="005437B5">
        <w:t>plataforma desktop</w:t>
      </w:r>
      <w:r w:rsidR="00EB32DD">
        <w:t xml:space="preserve">. Visa atender as demandas </w:t>
      </w:r>
      <w:r w:rsidR="002B762E">
        <w:t xml:space="preserve">de </w:t>
      </w:r>
      <w:r w:rsidR="0069525C">
        <w:t xml:space="preserve">uma </w:t>
      </w:r>
      <w:r w:rsidR="00EB32DD">
        <w:t xml:space="preserve">clinica </w:t>
      </w:r>
      <w:r w:rsidR="0069525C">
        <w:t xml:space="preserve">médica </w:t>
      </w:r>
      <w:r w:rsidR="00EB32DD">
        <w:t>popular</w:t>
      </w:r>
      <w:r w:rsidR="00CA49DD">
        <w:t xml:space="preserve">: </w:t>
      </w:r>
      <w:r w:rsidR="00A9776F">
        <w:t>marcação de consultas, exames, e armazenamento de informações do registro médico do paciente</w:t>
      </w:r>
      <w:r w:rsidR="0069525C">
        <w:t>.</w:t>
      </w:r>
      <w:r w:rsidR="002B762E">
        <w:t xml:space="preserve"> </w:t>
      </w:r>
      <w:r w:rsidR="00301BD2">
        <w:t>Será utilizado por médicos e atendentes</w:t>
      </w:r>
      <w:r w:rsidR="003677CD">
        <w:t xml:space="preserve"> (“call center” ou “in loco”).</w:t>
      </w:r>
      <w:r w:rsidR="006E1F4F">
        <w:t xml:space="preserve"> </w:t>
      </w:r>
    </w:p>
    <w:p w14:paraId="4028FB74" w14:textId="77777777" w:rsidR="00F86D27" w:rsidRPr="00C7799C" w:rsidRDefault="00F86D27" w:rsidP="00C7799C"/>
    <w:p w14:paraId="090FBFA4" w14:textId="0DC3E70D" w:rsidR="008B7838" w:rsidRDefault="008B7838" w:rsidP="00F86D27">
      <w:pPr>
        <w:pStyle w:val="Ttulo2"/>
      </w:pPr>
      <w:bookmarkStart w:id="10" w:name="_Toc18179209"/>
      <w:r>
        <w:t>Domínio do problema e contexto de sua aplicação</w:t>
      </w:r>
      <w:bookmarkEnd w:id="10"/>
    </w:p>
    <w:p w14:paraId="2F8392A0" w14:textId="5FF95A58" w:rsidR="00F86D27" w:rsidRDefault="00F86D27" w:rsidP="00F86D27"/>
    <w:p w14:paraId="27568F7C" w14:textId="2242975C" w:rsidR="00F86D27" w:rsidRDefault="00B65964" w:rsidP="00F762C1">
      <w:pPr>
        <w:jc w:val="both"/>
      </w:pPr>
      <w:r>
        <w:t>Devido a ineficiência da operação de marcação de consultas e exames que são realizadas manualmente</w:t>
      </w:r>
      <w:r w:rsidR="0067258A">
        <w:t xml:space="preserve"> e o registro </w:t>
      </w:r>
      <w:r w:rsidR="00191156">
        <w:t>médico</w:t>
      </w:r>
      <w:r w:rsidR="0067258A">
        <w:t xml:space="preserve"> dos pacientes que são manuscritos, </w:t>
      </w:r>
      <w:r w:rsidR="003920C4">
        <w:t>some</w:t>
      </w:r>
      <w:r w:rsidR="00223CCF">
        <w:t xml:space="preserve"> </w:t>
      </w:r>
      <w:r w:rsidR="003920C4">
        <w:t>a alta demanda de pacientes e o grande número de médicos que trabalham na clínica</w:t>
      </w:r>
      <w:r w:rsidR="00223CCF">
        <w:t xml:space="preserve">. </w:t>
      </w:r>
      <w:r w:rsidR="007328F2">
        <w:t xml:space="preserve">Devido a esses fatos há muita perda de tempo em situações </w:t>
      </w:r>
      <w:r w:rsidR="001873D2">
        <w:t xml:space="preserve">triviais </w:t>
      </w:r>
      <w:r w:rsidR="007328F2">
        <w:t>que seriam facilitadas com o uso de um sistema computacional</w:t>
      </w:r>
      <w:r w:rsidR="0060674B">
        <w:t xml:space="preserve">, já que facilitaria as buscas do histórico </w:t>
      </w:r>
      <w:r w:rsidR="00191156">
        <w:t>médico</w:t>
      </w:r>
      <w:r w:rsidR="001873D2">
        <w:t xml:space="preserve"> do paciente</w:t>
      </w:r>
      <w:r w:rsidR="0060674B">
        <w:t>, impressão de receitas e atestados médicos</w:t>
      </w:r>
      <w:r w:rsidR="00F762C1">
        <w:t>, agregando valor para a clinica e melhorando a qualidade de atendimento e tempo de espera do paciente, sendo possível até incrementar o numero de pacientes atendidos por dia.</w:t>
      </w:r>
    </w:p>
    <w:p w14:paraId="1CCF13A2" w14:textId="77777777" w:rsidR="00F86D27" w:rsidRPr="00F86D27" w:rsidRDefault="00F86D27" w:rsidP="00F86D27"/>
    <w:p w14:paraId="3C37BC69" w14:textId="587248FF" w:rsidR="008B7838" w:rsidRDefault="008B7838" w:rsidP="00F762C1">
      <w:pPr>
        <w:pStyle w:val="Ttulo2"/>
      </w:pPr>
      <w:bookmarkStart w:id="11" w:name="_Toc18179210"/>
      <w:r>
        <w:t>Descrição dos interessados do sistema</w:t>
      </w:r>
      <w:bookmarkEnd w:id="11"/>
    </w:p>
    <w:p w14:paraId="33674F41" w14:textId="1D584AAE" w:rsidR="00F762C1" w:rsidRDefault="00F762C1" w:rsidP="00F762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CD37FE" w14:paraId="51FCCA86" w14:textId="77777777" w:rsidTr="00191156">
        <w:tc>
          <w:tcPr>
            <w:tcW w:w="2263" w:type="dxa"/>
            <w:shd w:val="clear" w:color="auto" w:fill="D9D9D9" w:themeFill="background1" w:themeFillShade="D9"/>
          </w:tcPr>
          <w:p w14:paraId="5498A059" w14:textId="764B153E" w:rsidR="00CD37FE" w:rsidRPr="00191156" w:rsidRDefault="00191156" w:rsidP="00191156">
            <w:pPr>
              <w:jc w:val="center"/>
              <w:rPr>
                <w:b/>
                <w:bCs/>
              </w:rPr>
            </w:pPr>
            <w:r w:rsidRPr="00191156">
              <w:rPr>
                <w:b/>
                <w:bCs/>
              </w:rPr>
              <w:t>Função</w:t>
            </w:r>
          </w:p>
        </w:tc>
        <w:tc>
          <w:tcPr>
            <w:tcW w:w="6798" w:type="dxa"/>
            <w:shd w:val="clear" w:color="auto" w:fill="D9D9D9" w:themeFill="background1" w:themeFillShade="D9"/>
          </w:tcPr>
          <w:p w14:paraId="7E4C58EF" w14:textId="3F4A756F" w:rsidR="00CD37FE" w:rsidRPr="00191156" w:rsidRDefault="00191156" w:rsidP="00191156">
            <w:pPr>
              <w:jc w:val="center"/>
              <w:rPr>
                <w:b/>
                <w:bCs/>
              </w:rPr>
            </w:pPr>
            <w:r w:rsidRPr="00191156">
              <w:rPr>
                <w:b/>
                <w:bCs/>
              </w:rPr>
              <w:t>Descrição</w:t>
            </w:r>
          </w:p>
        </w:tc>
      </w:tr>
      <w:tr w:rsidR="00191156" w14:paraId="06917C03" w14:textId="77777777" w:rsidTr="00191156">
        <w:tc>
          <w:tcPr>
            <w:tcW w:w="2263" w:type="dxa"/>
          </w:tcPr>
          <w:p w14:paraId="4E182A1F" w14:textId="1F727CF1" w:rsidR="00191156" w:rsidRDefault="00191156" w:rsidP="00191156">
            <w:r>
              <w:t>Gerente de Projeto</w:t>
            </w:r>
          </w:p>
        </w:tc>
        <w:tc>
          <w:tcPr>
            <w:tcW w:w="6798" w:type="dxa"/>
          </w:tcPr>
          <w:p w14:paraId="1014BC89" w14:textId="062FEA11" w:rsidR="00191156" w:rsidRDefault="00191156" w:rsidP="00191156">
            <w:r>
              <w:t>Define o cronograma do projeto e elabora o orçamento para a construção do software</w:t>
            </w:r>
          </w:p>
        </w:tc>
      </w:tr>
      <w:tr w:rsidR="00191156" w14:paraId="56867A47" w14:textId="77777777" w:rsidTr="00191156">
        <w:tc>
          <w:tcPr>
            <w:tcW w:w="2263" w:type="dxa"/>
          </w:tcPr>
          <w:p w14:paraId="354CE301" w14:textId="18EAFDA5" w:rsidR="00191156" w:rsidRDefault="00191156" w:rsidP="00191156">
            <w:r>
              <w:t>Gerente de Requisito</w:t>
            </w:r>
          </w:p>
        </w:tc>
        <w:tc>
          <w:tcPr>
            <w:tcW w:w="6798" w:type="dxa"/>
          </w:tcPr>
          <w:p w14:paraId="61AD75A1" w14:textId="2C4CFD58" w:rsidR="00191156" w:rsidRDefault="00191156" w:rsidP="00191156">
            <w:r>
              <w:t>Detalha com coerência os requisitos levantados de forma clara para que os interessados do sistema possam facilmente rastrear os requisitos levantados por este documento.</w:t>
            </w:r>
          </w:p>
        </w:tc>
      </w:tr>
      <w:tr w:rsidR="00191156" w14:paraId="1017A005" w14:textId="77777777" w:rsidTr="00191156">
        <w:tc>
          <w:tcPr>
            <w:tcW w:w="2263" w:type="dxa"/>
          </w:tcPr>
          <w:p w14:paraId="3C8090EF" w14:textId="30DB0033" w:rsidR="00191156" w:rsidRDefault="00191156" w:rsidP="00191156">
            <w:r>
              <w:t>Arquiteto de Software</w:t>
            </w:r>
          </w:p>
        </w:tc>
        <w:tc>
          <w:tcPr>
            <w:tcW w:w="6798" w:type="dxa"/>
          </w:tcPr>
          <w:p w14:paraId="2B44F92B" w14:textId="344BC0FE" w:rsidR="00191156" w:rsidRDefault="00191156" w:rsidP="00191156">
            <w:r>
              <w:t>Realiza a compreensão dos requisitos e regras que auxiliam/facilitam tomadas de decisão nas fases de design e construção do software.</w:t>
            </w:r>
          </w:p>
        </w:tc>
      </w:tr>
      <w:tr w:rsidR="00191156" w14:paraId="04DC3304" w14:textId="77777777" w:rsidTr="00191156">
        <w:tc>
          <w:tcPr>
            <w:tcW w:w="2263" w:type="dxa"/>
          </w:tcPr>
          <w:p w14:paraId="395333FE" w14:textId="07475483" w:rsidR="00191156" w:rsidRDefault="00191156" w:rsidP="00191156">
            <w:r>
              <w:t>Desenvolvedores</w:t>
            </w:r>
          </w:p>
        </w:tc>
        <w:tc>
          <w:tcPr>
            <w:tcW w:w="6798" w:type="dxa"/>
          </w:tcPr>
          <w:p w14:paraId="47FE6101" w14:textId="6B38DF63" w:rsidR="00191156" w:rsidRDefault="00191156" w:rsidP="00191156">
            <w:r>
              <w:t>Compreender os detalhamentos dos requisitos levantados, realizar a solução em forma de código que atenda aos requisitos estabelecidos.</w:t>
            </w:r>
          </w:p>
        </w:tc>
      </w:tr>
      <w:tr w:rsidR="00191156" w14:paraId="0AF33F6D" w14:textId="77777777" w:rsidTr="00191156">
        <w:tc>
          <w:tcPr>
            <w:tcW w:w="2263" w:type="dxa"/>
          </w:tcPr>
          <w:p w14:paraId="01A94020" w14:textId="07135403" w:rsidR="00191156" w:rsidRDefault="00191156" w:rsidP="00191156">
            <w:r>
              <w:t>Gestor de Qualidade</w:t>
            </w:r>
          </w:p>
        </w:tc>
        <w:tc>
          <w:tcPr>
            <w:tcW w:w="6798" w:type="dxa"/>
          </w:tcPr>
          <w:p w14:paraId="550DBC07" w14:textId="4DB437B4" w:rsidR="00191156" w:rsidRDefault="00191156" w:rsidP="00191156">
            <w:r>
              <w:t>Verifica se os requisitos levantados estão sendo implementados pelos desenvolvedores.</w:t>
            </w:r>
          </w:p>
        </w:tc>
      </w:tr>
      <w:tr w:rsidR="00191156" w14:paraId="6EE0B302" w14:textId="77777777" w:rsidTr="00191156">
        <w:tc>
          <w:tcPr>
            <w:tcW w:w="2263" w:type="dxa"/>
          </w:tcPr>
          <w:p w14:paraId="252CF208" w14:textId="617B6844" w:rsidR="00191156" w:rsidRDefault="00191156" w:rsidP="00191156">
            <w:r>
              <w:t>Consultor Especialista</w:t>
            </w:r>
          </w:p>
        </w:tc>
        <w:tc>
          <w:tcPr>
            <w:tcW w:w="6798" w:type="dxa"/>
          </w:tcPr>
          <w:p w14:paraId="484DE1EA" w14:textId="372E8D16" w:rsidR="00191156" w:rsidRDefault="00191156" w:rsidP="00191156">
            <w:r>
              <w:t>Profissional especialista na área médica que orientará tanto nos aspectos legais quanto nas especificidades que um sistema médico possui.</w:t>
            </w:r>
          </w:p>
        </w:tc>
      </w:tr>
    </w:tbl>
    <w:p w14:paraId="5F35B56C" w14:textId="2A7DE3A0" w:rsidR="00F762C1" w:rsidRDefault="00F762C1" w:rsidP="00F762C1"/>
    <w:p w14:paraId="4143ED13" w14:textId="35AB0CFF" w:rsidR="008B7838" w:rsidRDefault="008B7838" w:rsidP="008A1FF6">
      <w:pPr>
        <w:pStyle w:val="Ttulo2"/>
      </w:pPr>
      <w:bookmarkStart w:id="12" w:name="_Toc18179211"/>
      <w:r>
        <w:t>Levantamento e Avaliação dos Requisitos</w:t>
      </w:r>
      <w:bookmarkEnd w:id="12"/>
    </w:p>
    <w:p w14:paraId="7E1E5432" w14:textId="501AD9DE" w:rsidR="008A1FF6" w:rsidRDefault="008A1FF6" w:rsidP="008A1FF6"/>
    <w:p w14:paraId="31250C5D" w14:textId="71510974" w:rsidR="008A1FF6" w:rsidRDefault="00F821FA" w:rsidP="008A1FF6">
      <w:r>
        <w:lastRenderedPageBreak/>
        <w:t>Sondagem realizada pelo gerente de requisitos</w:t>
      </w:r>
      <w:r w:rsidR="00365AB5">
        <w:t>. Documentado em conformidade com a necessidade do fornecedor das informações</w:t>
      </w:r>
      <w:r w:rsidR="00D80DA6">
        <w:t xml:space="preserve"> para garantir que os mesm</w:t>
      </w:r>
      <w:r w:rsidR="00C44F3F">
        <w:t>os atend</w:t>
      </w:r>
      <w:ins w:id="13" w:author="ANDRE LEONAM COSTA SILVA SANTANA" w:date="2019-08-31T23:15:00Z">
        <w:r w:rsidR="00D95B11">
          <w:t>am</w:t>
        </w:r>
      </w:ins>
      <w:del w:id="14" w:author="ANDRE LEONAM COSTA SILVA SANTANA" w:date="2019-08-31T23:15:00Z">
        <w:r w:rsidR="00C44F3F" w:rsidDel="00D95B11">
          <w:delText>essem</w:delText>
        </w:r>
      </w:del>
      <w:ins w:id="15" w:author="ANDRE LEONAM COSTA SILVA SANTANA" w:date="2019-08-31T23:15:00Z">
        <w:r w:rsidR="00D95B11">
          <w:t xml:space="preserve"> as</w:t>
        </w:r>
      </w:ins>
      <w:r w:rsidR="00C44F3F">
        <w:t xml:space="preserve"> exigências </w:t>
      </w:r>
      <w:del w:id="16" w:author="ANDRE LEONAM COSTA SILVA SANTANA" w:date="2019-08-31T23:15:00Z">
        <w:r w:rsidR="00C44F3F" w:rsidDel="00D95B11">
          <w:delText xml:space="preserve">demandadas </w:delText>
        </w:r>
      </w:del>
      <w:ins w:id="17" w:author="ANDRE LEONAM COSTA SILVA SANTANA" w:date="2019-08-31T23:15:00Z">
        <w:r w:rsidR="00D95B11">
          <w:t>do</w:t>
        </w:r>
      </w:ins>
      <w:del w:id="18" w:author="ANDRE LEONAM COSTA SILVA SANTANA" w:date="2019-08-31T23:15:00Z">
        <w:r w:rsidR="00C44F3F" w:rsidDel="00D95B11">
          <w:delText>pelo</w:delText>
        </w:r>
      </w:del>
      <w:r w:rsidR="00C44F3F">
        <w:t xml:space="preserve"> contratante</w:t>
      </w:r>
      <w:r w:rsidR="00D80DA6">
        <w:t>.</w:t>
      </w:r>
    </w:p>
    <w:p w14:paraId="7F8E568E" w14:textId="77777777" w:rsidR="008A1FF6" w:rsidRPr="008A1FF6" w:rsidRDefault="008A1FF6" w:rsidP="008A1FF6"/>
    <w:p w14:paraId="65EABF14" w14:textId="53C81C2D" w:rsidR="008B7838" w:rsidRDefault="008B7838" w:rsidP="007208C6">
      <w:pPr>
        <w:pStyle w:val="Ttulo1"/>
      </w:pPr>
      <w:bookmarkStart w:id="19" w:name="_Toc18179212"/>
      <w:r>
        <w:t>Requisitos e restrições não funcionais</w:t>
      </w:r>
      <w:bookmarkEnd w:id="19"/>
    </w:p>
    <w:p w14:paraId="3EEDDD70" w14:textId="3988A0C7" w:rsidR="005E6621" w:rsidRDefault="005E6621" w:rsidP="005E6621"/>
    <w:p w14:paraId="54B376C0" w14:textId="1B7983B5" w:rsidR="000F1D8B" w:rsidRDefault="00A27615" w:rsidP="00C51369">
      <w:pPr>
        <w:pStyle w:val="PargrafodaLista"/>
        <w:numPr>
          <w:ilvl w:val="0"/>
          <w:numId w:val="2"/>
        </w:numPr>
      </w:pPr>
      <w:r>
        <w:t>P</w:t>
      </w:r>
      <w:r w:rsidR="005E6621">
        <w:t>aciente</w:t>
      </w:r>
      <w:r w:rsidR="008B24CC">
        <w:t>;</w:t>
      </w:r>
    </w:p>
    <w:p w14:paraId="1FBE6510" w14:textId="00B6C3B5" w:rsidR="00A10AD8" w:rsidRDefault="00A10AD8" w:rsidP="00C51369">
      <w:pPr>
        <w:pStyle w:val="PargrafodaLista"/>
        <w:numPr>
          <w:ilvl w:val="1"/>
          <w:numId w:val="2"/>
        </w:numPr>
      </w:pPr>
      <w:r>
        <w:t>Dados Pessoais</w:t>
      </w:r>
    </w:p>
    <w:p w14:paraId="28D45098" w14:textId="5A56C1C7" w:rsidR="006C1471" w:rsidRDefault="006C1471" w:rsidP="00C51369">
      <w:pPr>
        <w:pStyle w:val="PargrafodaLista"/>
        <w:numPr>
          <w:ilvl w:val="1"/>
          <w:numId w:val="2"/>
        </w:numPr>
      </w:pPr>
      <w:r>
        <w:t>Semiologia Clínica</w:t>
      </w:r>
      <w:r w:rsidR="000F1D8B">
        <w:t>;</w:t>
      </w:r>
    </w:p>
    <w:p w14:paraId="4D54C6BC" w14:textId="7A5CB50B" w:rsidR="0067208A" w:rsidRDefault="0067208A" w:rsidP="00C51369">
      <w:pPr>
        <w:pStyle w:val="PargrafodaLista"/>
        <w:numPr>
          <w:ilvl w:val="1"/>
          <w:numId w:val="2"/>
        </w:numPr>
      </w:pPr>
      <w:r>
        <w:t>Atestados;</w:t>
      </w:r>
    </w:p>
    <w:p w14:paraId="519A54C4" w14:textId="6F9DF621" w:rsidR="0067208A" w:rsidRDefault="0067208A" w:rsidP="00C51369">
      <w:pPr>
        <w:pStyle w:val="PargrafodaLista"/>
        <w:numPr>
          <w:ilvl w:val="1"/>
          <w:numId w:val="2"/>
        </w:numPr>
      </w:pPr>
      <w:r>
        <w:t>Resultado de Exames</w:t>
      </w:r>
      <w:r w:rsidR="00645F81">
        <w:t>;</w:t>
      </w:r>
    </w:p>
    <w:p w14:paraId="4BA0B71F" w14:textId="78F9F3AA" w:rsidR="00645F81" w:rsidRDefault="00645F81" w:rsidP="00C51369">
      <w:pPr>
        <w:pStyle w:val="PargrafodaLista"/>
        <w:numPr>
          <w:ilvl w:val="1"/>
          <w:numId w:val="2"/>
        </w:numPr>
      </w:pPr>
      <w:r>
        <w:t>Receituário;</w:t>
      </w:r>
    </w:p>
    <w:p w14:paraId="3007369C" w14:textId="76F27458" w:rsidR="005E6621" w:rsidRDefault="00A27615" w:rsidP="00C51369">
      <w:pPr>
        <w:pStyle w:val="PargrafodaLista"/>
        <w:numPr>
          <w:ilvl w:val="0"/>
          <w:numId w:val="2"/>
        </w:numPr>
      </w:pPr>
      <w:r>
        <w:t>Mé</w:t>
      </w:r>
      <w:r w:rsidR="008B24CC">
        <w:t>dico;</w:t>
      </w:r>
    </w:p>
    <w:p w14:paraId="04CE05D2" w14:textId="1C82A092" w:rsidR="00A10AD8" w:rsidRDefault="00A10AD8" w:rsidP="00C51369">
      <w:pPr>
        <w:pStyle w:val="PargrafodaLista"/>
        <w:numPr>
          <w:ilvl w:val="1"/>
          <w:numId w:val="2"/>
        </w:numPr>
      </w:pPr>
      <w:r>
        <w:t>Dados Pessoais;</w:t>
      </w:r>
    </w:p>
    <w:p w14:paraId="280ECFED" w14:textId="1D3B840B" w:rsidR="008B24CC" w:rsidRDefault="00A27615" w:rsidP="00C51369">
      <w:pPr>
        <w:pStyle w:val="PargrafodaLista"/>
        <w:numPr>
          <w:ilvl w:val="0"/>
          <w:numId w:val="2"/>
        </w:numPr>
      </w:pPr>
      <w:r>
        <w:t>A</w:t>
      </w:r>
      <w:r w:rsidR="008B24CC">
        <w:t>tendente;</w:t>
      </w:r>
    </w:p>
    <w:p w14:paraId="0F456334" w14:textId="11F6B41D" w:rsidR="0067208A" w:rsidRDefault="0067208A" w:rsidP="00C51369">
      <w:pPr>
        <w:pStyle w:val="PargrafodaLista"/>
        <w:numPr>
          <w:ilvl w:val="1"/>
          <w:numId w:val="2"/>
        </w:numPr>
      </w:pPr>
      <w:r>
        <w:t>Agendamento;</w:t>
      </w:r>
    </w:p>
    <w:p w14:paraId="40686512" w14:textId="28B9F0E3" w:rsidR="0067208A" w:rsidRDefault="0067208A" w:rsidP="00C51369">
      <w:pPr>
        <w:pStyle w:val="PargrafodaLista"/>
        <w:numPr>
          <w:ilvl w:val="1"/>
          <w:numId w:val="2"/>
        </w:numPr>
      </w:pPr>
      <w:r>
        <w:t>Recepção;</w:t>
      </w:r>
    </w:p>
    <w:p w14:paraId="7C4D1031" w14:textId="651921A1" w:rsidR="008B24CC" w:rsidRDefault="004A7F33" w:rsidP="00C51369">
      <w:pPr>
        <w:pStyle w:val="PargrafodaLista"/>
        <w:numPr>
          <w:ilvl w:val="0"/>
          <w:numId w:val="2"/>
        </w:numPr>
      </w:pPr>
      <w:r>
        <w:t>Me</w:t>
      </w:r>
      <w:r w:rsidR="00B11CA1">
        <w:t>dica</w:t>
      </w:r>
      <w:r>
        <w:t>mento</w:t>
      </w:r>
      <w:r w:rsidR="00B11CA1">
        <w:t>;</w:t>
      </w:r>
    </w:p>
    <w:p w14:paraId="7FF166D2" w14:textId="60760BC8" w:rsidR="00B11CA1" w:rsidRDefault="00B11CA1" w:rsidP="00C51369">
      <w:pPr>
        <w:pStyle w:val="PargrafodaLista"/>
        <w:numPr>
          <w:ilvl w:val="0"/>
          <w:numId w:val="2"/>
        </w:numPr>
      </w:pPr>
      <w:r>
        <w:t>CID10;</w:t>
      </w:r>
    </w:p>
    <w:p w14:paraId="386C8112" w14:textId="5A9A1B9F" w:rsidR="00E10529" w:rsidRDefault="00A751B5" w:rsidP="00C51369">
      <w:pPr>
        <w:pStyle w:val="PargrafodaLista"/>
        <w:numPr>
          <w:ilvl w:val="0"/>
          <w:numId w:val="2"/>
        </w:numPr>
      </w:pPr>
      <w:r>
        <w:t>Exame;</w:t>
      </w:r>
    </w:p>
    <w:p w14:paraId="7466D8FD" w14:textId="77777777" w:rsidR="00645F81" w:rsidRDefault="00645F81" w:rsidP="00645F81"/>
    <w:p w14:paraId="79B13F8C" w14:textId="7CF12C10" w:rsidR="008B7838" w:rsidRDefault="008B7838" w:rsidP="007208C6">
      <w:pPr>
        <w:pStyle w:val="Ttulo2"/>
      </w:pPr>
      <w:bookmarkStart w:id="20" w:name="_Toc18179213"/>
      <w:r>
        <w:t>Requisitos e Restrições de Usabilidade</w:t>
      </w:r>
      <w:r w:rsidR="00054676">
        <w:t xml:space="preserve"> - RUS</w:t>
      </w:r>
      <w:bookmarkEnd w:id="20"/>
    </w:p>
    <w:p w14:paraId="32F218C9" w14:textId="5D7069AC" w:rsidR="007208C6" w:rsidRDefault="007208C6" w:rsidP="007208C6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78"/>
        <w:gridCol w:w="6972"/>
        <w:gridCol w:w="1417"/>
      </w:tblGrid>
      <w:tr w:rsidR="00054676" w14:paraId="149AB0BE" w14:textId="77777777" w:rsidTr="006F68C7">
        <w:tc>
          <w:tcPr>
            <w:tcW w:w="678" w:type="dxa"/>
          </w:tcPr>
          <w:p w14:paraId="0F7D39A9" w14:textId="64E64EA3" w:rsidR="00054676" w:rsidRDefault="00054676" w:rsidP="007208C6">
            <w:r>
              <w:t>Ref.</w:t>
            </w:r>
          </w:p>
        </w:tc>
        <w:tc>
          <w:tcPr>
            <w:tcW w:w="6972" w:type="dxa"/>
          </w:tcPr>
          <w:p w14:paraId="5219CE87" w14:textId="16B6DCBC" w:rsidR="00054676" w:rsidRDefault="00054676" w:rsidP="007208C6">
            <w:r>
              <w:t>Descrição</w:t>
            </w:r>
          </w:p>
        </w:tc>
        <w:tc>
          <w:tcPr>
            <w:tcW w:w="1417" w:type="dxa"/>
          </w:tcPr>
          <w:p w14:paraId="4314EB7B" w14:textId="58AACE03" w:rsidR="00054676" w:rsidRDefault="001C5143" w:rsidP="007208C6">
            <w:r>
              <w:t>Caso de Uso</w:t>
            </w:r>
          </w:p>
        </w:tc>
      </w:tr>
      <w:tr w:rsidR="00054676" w14:paraId="1F05777C" w14:textId="77777777" w:rsidTr="006F68C7">
        <w:tc>
          <w:tcPr>
            <w:tcW w:w="678" w:type="dxa"/>
          </w:tcPr>
          <w:p w14:paraId="0D7B2173" w14:textId="77777777" w:rsidR="00054676" w:rsidRDefault="00054676" w:rsidP="007208C6"/>
        </w:tc>
        <w:tc>
          <w:tcPr>
            <w:tcW w:w="6972" w:type="dxa"/>
          </w:tcPr>
          <w:p w14:paraId="47BEE3A3" w14:textId="77777777" w:rsidR="00054676" w:rsidRDefault="00054676" w:rsidP="007208C6"/>
        </w:tc>
        <w:tc>
          <w:tcPr>
            <w:tcW w:w="1417" w:type="dxa"/>
          </w:tcPr>
          <w:p w14:paraId="012FBA29" w14:textId="77777777" w:rsidR="00054676" w:rsidRDefault="00054676" w:rsidP="007208C6"/>
        </w:tc>
      </w:tr>
    </w:tbl>
    <w:p w14:paraId="3C92C493" w14:textId="77777777" w:rsidR="007208C6" w:rsidRPr="007208C6" w:rsidRDefault="007208C6" w:rsidP="007208C6"/>
    <w:p w14:paraId="1FDFE389" w14:textId="21F3EA5F" w:rsidR="008B7838" w:rsidRDefault="008B7838" w:rsidP="00A35069">
      <w:pPr>
        <w:pStyle w:val="Ttulo2"/>
      </w:pPr>
      <w:bookmarkStart w:id="21" w:name="_Toc18179214"/>
      <w:r>
        <w:lastRenderedPageBreak/>
        <w:t>Requisitos e Restrições de Interface Homem-Computador (RHIC)</w:t>
      </w:r>
      <w:bookmarkEnd w:id="21"/>
    </w:p>
    <w:p w14:paraId="6B28B40B" w14:textId="6D4AC94D" w:rsidR="008B7838" w:rsidRDefault="008B7838" w:rsidP="00A35069">
      <w:pPr>
        <w:pStyle w:val="Ttulo2"/>
      </w:pPr>
      <w:bookmarkStart w:id="22" w:name="_Toc18179215"/>
      <w:r>
        <w:t>Requisitos e Restrições de Interface Externa (RIEX)</w:t>
      </w:r>
      <w:bookmarkEnd w:id="22"/>
    </w:p>
    <w:p w14:paraId="138FE975" w14:textId="585EB197" w:rsidR="008B7838" w:rsidRDefault="008B7838" w:rsidP="00A35069">
      <w:pPr>
        <w:pStyle w:val="Ttulo2"/>
      </w:pPr>
      <w:bookmarkStart w:id="23" w:name="_Toc18179216"/>
      <w:r>
        <w:t>Requisitos e Restrições de Plataforma de Hardware (RPHW)</w:t>
      </w:r>
      <w:bookmarkEnd w:id="23"/>
    </w:p>
    <w:p w14:paraId="12FBF0DE" w14:textId="5A6BC0AD" w:rsidR="008B7838" w:rsidRDefault="008B7838" w:rsidP="00A35069">
      <w:pPr>
        <w:pStyle w:val="Ttulo2"/>
      </w:pPr>
      <w:bookmarkStart w:id="24" w:name="_Toc18179217"/>
      <w:r>
        <w:t>Requisitos e Restrições de Plataforma de Software (RPSW)</w:t>
      </w:r>
      <w:bookmarkEnd w:id="24"/>
    </w:p>
    <w:p w14:paraId="66543370" w14:textId="0009DF37" w:rsidR="008B7838" w:rsidRDefault="008B7838" w:rsidP="00A35069">
      <w:pPr>
        <w:pStyle w:val="Ttulo2"/>
      </w:pPr>
      <w:bookmarkStart w:id="25" w:name="_Toc18179218"/>
      <w:r>
        <w:t>Requisitos e Restrições de Desempenho (RDES)</w:t>
      </w:r>
      <w:bookmarkEnd w:id="25"/>
    </w:p>
    <w:p w14:paraId="474631C5" w14:textId="32C70B25" w:rsidR="008B7838" w:rsidRDefault="008B7838" w:rsidP="00A35069">
      <w:pPr>
        <w:pStyle w:val="Ttulo2"/>
      </w:pPr>
      <w:bookmarkStart w:id="26" w:name="_Toc18179219"/>
      <w:r>
        <w:t>Requisitos e restrições de disponibilidade (RDIS)</w:t>
      </w:r>
      <w:bookmarkEnd w:id="26"/>
    </w:p>
    <w:p w14:paraId="6AF0237D" w14:textId="6B18AF67" w:rsidR="008B7838" w:rsidRDefault="008B7838" w:rsidP="00A35069">
      <w:pPr>
        <w:pStyle w:val="Ttulo2"/>
      </w:pPr>
      <w:bookmarkStart w:id="27" w:name="_Toc18179220"/>
      <w:r>
        <w:t>Requisitos e Restrições de Segurança (RSEG)</w:t>
      </w:r>
      <w:bookmarkEnd w:id="27"/>
    </w:p>
    <w:p w14:paraId="198E52D8" w14:textId="4D0F68A2" w:rsidR="008B7838" w:rsidRDefault="008B7838" w:rsidP="00A35069">
      <w:pPr>
        <w:pStyle w:val="Ttulo2"/>
      </w:pPr>
      <w:bookmarkStart w:id="28" w:name="_Toc18179221"/>
      <w:r>
        <w:t>Requisitos e Restrições de Manutenibilidade (RMAN)</w:t>
      </w:r>
      <w:bookmarkEnd w:id="28"/>
    </w:p>
    <w:p w14:paraId="040CF99F" w14:textId="40B80117" w:rsidR="008B7838" w:rsidRDefault="008B7838" w:rsidP="00A35069">
      <w:pPr>
        <w:pStyle w:val="Ttulo2"/>
      </w:pPr>
      <w:bookmarkStart w:id="29" w:name="_Toc18179222"/>
      <w:r>
        <w:t>Requisitos e Restrições de Documentação (RDOC)</w:t>
      </w:r>
      <w:bookmarkEnd w:id="29"/>
    </w:p>
    <w:p w14:paraId="00D0F161" w14:textId="77777777" w:rsidR="008B7838" w:rsidRDefault="008B7838" w:rsidP="00A35069">
      <w:pPr>
        <w:pStyle w:val="Ttulo1"/>
      </w:pPr>
      <w:bookmarkStart w:id="30" w:name="_Toc18179223"/>
      <w:r>
        <w:t>Casos de Uso e Requisitos Funcionais</w:t>
      </w:r>
      <w:bookmarkEnd w:id="30"/>
    </w:p>
    <w:p w14:paraId="6AC8B495" w14:textId="3406D67E" w:rsidR="008B7838" w:rsidRDefault="008B7838" w:rsidP="00A35069">
      <w:pPr>
        <w:pStyle w:val="Ttulo2"/>
      </w:pPr>
      <w:bookmarkStart w:id="31" w:name="_Toc18179224"/>
      <w:r>
        <w:t>Diagramas de Caso de Uso e Lista de casos de uso</w:t>
      </w:r>
      <w:bookmarkEnd w:id="31"/>
    </w:p>
    <w:p w14:paraId="30C4A7A0" w14:textId="055F7199" w:rsidR="008B7838" w:rsidRDefault="008B7838" w:rsidP="00A35069">
      <w:pPr>
        <w:pStyle w:val="Ttulo2"/>
      </w:pPr>
      <w:bookmarkStart w:id="32" w:name="_Toc18179225"/>
      <w:r>
        <w:t>Descrição de Casos de Uso</w:t>
      </w:r>
      <w:bookmarkEnd w:id="32"/>
    </w:p>
    <w:p w14:paraId="035F6EEF" w14:textId="77777777" w:rsidR="008B7838" w:rsidRDefault="008B7838" w:rsidP="00A35069">
      <w:pPr>
        <w:pStyle w:val="Ttulo1"/>
      </w:pPr>
      <w:bookmarkStart w:id="33" w:name="_Toc18179226"/>
      <w:r>
        <w:t>Requisitos Futuros (RFUT)</w:t>
      </w:r>
      <w:bookmarkEnd w:id="33"/>
    </w:p>
    <w:p w14:paraId="7F2F7713" w14:textId="77777777" w:rsidR="008B7838" w:rsidRDefault="008B7838" w:rsidP="00A35069">
      <w:pPr>
        <w:pStyle w:val="Ttulo1"/>
      </w:pPr>
      <w:bookmarkStart w:id="34" w:name="_Toc18179227"/>
      <w:r>
        <w:t>Referências cruzadas complementares</w:t>
      </w:r>
      <w:bookmarkEnd w:id="34"/>
    </w:p>
    <w:p w14:paraId="5AF81334" w14:textId="77777777" w:rsidR="008B7838" w:rsidRDefault="008B7838" w:rsidP="00A35069">
      <w:pPr>
        <w:pStyle w:val="Ttulo1"/>
      </w:pPr>
      <w:bookmarkStart w:id="35" w:name="_Toc18179228"/>
      <w:r>
        <w:t>Aprovação Formal</w:t>
      </w:r>
      <w:bookmarkEnd w:id="35"/>
    </w:p>
    <w:p w14:paraId="2A0EE774" w14:textId="7A05A31B" w:rsidR="008B7838" w:rsidRDefault="008B7838" w:rsidP="00A35069">
      <w:pPr>
        <w:pStyle w:val="Ttulo1"/>
      </w:pPr>
      <w:bookmarkStart w:id="36" w:name="_Toc18179229"/>
      <w:r>
        <w:t>Bibliografia</w:t>
      </w:r>
      <w:bookmarkEnd w:id="36"/>
    </w:p>
    <w:sectPr w:rsidR="008B7838" w:rsidSect="00734EE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AE32E" w14:textId="77777777" w:rsidR="00FB4E58" w:rsidRDefault="00FB4E58" w:rsidP="009D4E47">
      <w:pPr>
        <w:spacing w:after="0" w:line="240" w:lineRule="auto"/>
      </w:pPr>
      <w:r>
        <w:separator/>
      </w:r>
    </w:p>
  </w:endnote>
  <w:endnote w:type="continuationSeparator" w:id="0">
    <w:p w14:paraId="6B15B045" w14:textId="77777777" w:rsidR="00FB4E58" w:rsidRDefault="00FB4E58" w:rsidP="009D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93481" w14:textId="77777777" w:rsidR="00FB4E58" w:rsidRDefault="00FB4E58" w:rsidP="009D4E47">
      <w:pPr>
        <w:spacing w:after="0" w:line="240" w:lineRule="auto"/>
      </w:pPr>
      <w:r>
        <w:separator/>
      </w:r>
    </w:p>
  </w:footnote>
  <w:footnote w:type="continuationSeparator" w:id="0">
    <w:p w14:paraId="31ADB777" w14:textId="77777777" w:rsidR="00FB4E58" w:rsidRDefault="00FB4E58" w:rsidP="009D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2BF4"/>
    <w:multiLevelType w:val="hybridMultilevel"/>
    <w:tmpl w:val="E1DEC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870A1"/>
    <w:multiLevelType w:val="multilevel"/>
    <w:tmpl w:val="7C10E8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 LEONAM COSTA SILVA SANTANA">
    <w15:presenceInfo w15:providerId="None" w15:userId="ANDRE LEONAM COSTA SILVA SANT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2"/>
    <w:rsid w:val="0001282F"/>
    <w:rsid w:val="00012E7F"/>
    <w:rsid w:val="000360CD"/>
    <w:rsid w:val="00054676"/>
    <w:rsid w:val="000743D4"/>
    <w:rsid w:val="000820DC"/>
    <w:rsid w:val="000907A2"/>
    <w:rsid w:val="000B4E6A"/>
    <w:rsid w:val="000C18F4"/>
    <w:rsid w:val="000C75E6"/>
    <w:rsid w:val="000F1D8B"/>
    <w:rsid w:val="000F2368"/>
    <w:rsid w:val="000F3388"/>
    <w:rsid w:val="00102466"/>
    <w:rsid w:val="00117B7C"/>
    <w:rsid w:val="001718AA"/>
    <w:rsid w:val="001822E9"/>
    <w:rsid w:val="001873D2"/>
    <w:rsid w:val="00191156"/>
    <w:rsid w:val="001A478A"/>
    <w:rsid w:val="001C5143"/>
    <w:rsid w:val="002044AD"/>
    <w:rsid w:val="00210FC2"/>
    <w:rsid w:val="002174CF"/>
    <w:rsid w:val="0022191D"/>
    <w:rsid w:val="00222C50"/>
    <w:rsid w:val="00223CCF"/>
    <w:rsid w:val="002422BE"/>
    <w:rsid w:val="00243A39"/>
    <w:rsid w:val="00292275"/>
    <w:rsid w:val="0029239D"/>
    <w:rsid w:val="002B714B"/>
    <w:rsid w:val="002B762E"/>
    <w:rsid w:val="002D6F9E"/>
    <w:rsid w:val="00301BD2"/>
    <w:rsid w:val="00340272"/>
    <w:rsid w:val="003436BB"/>
    <w:rsid w:val="00345196"/>
    <w:rsid w:val="003574C1"/>
    <w:rsid w:val="00365AB5"/>
    <w:rsid w:val="003677CD"/>
    <w:rsid w:val="00374FC8"/>
    <w:rsid w:val="003920C4"/>
    <w:rsid w:val="003941B4"/>
    <w:rsid w:val="003A6711"/>
    <w:rsid w:val="003B0DDB"/>
    <w:rsid w:val="003D609C"/>
    <w:rsid w:val="003F5A4E"/>
    <w:rsid w:val="00404E8D"/>
    <w:rsid w:val="00416740"/>
    <w:rsid w:val="0042778E"/>
    <w:rsid w:val="00431A8D"/>
    <w:rsid w:val="00433791"/>
    <w:rsid w:val="004A3C78"/>
    <w:rsid w:val="004A7F33"/>
    <w:rsid w:val="005104B7"/>
    <w:rsid w:val="0051184C"/>
    <w:rsid w:val="005437B5"/>
    <w:rsid w:val="00546359"/>
    <w:rsid w:val="00570CA0"/>
    <w:rsid w:val="005C6227"/>
    <w:rsid w:val="005C6D26"/>
    <w:rsid w:val="005E5CF4"/>
    <w:rsid w:val="005E6621"/>
    <w:rsid w:val="0060674B"/>
    <w:rsid w:val="00627735"/>
    <w:rsid w:val="0063219B"/>
    <w:rsid w:val="006329B0"/>
    <w:rsid w:val="00644A5A"/>
    <w:rsid w:val="00645F81"/>
    <w:rsid w:val="00646251"/>
    <w:rsid w:val="00652B7E"/>
    <w:rsid w:val="00665E7B"/>
    <w:rsid w:val="0067208A"/>
    <w:rsid w:val="0067258A"/>
    <w:rsid w:val="0069525C"/>
    <w:rsid w:val="00695C47"/>
    <w:rsid w:val="006A3F19"/>
    <w:rsid w:val="006C1471"/>
    <w:rsid w:val="006D1815"/>
    <w:rsid w:val="006E1F4F"/>
    <w:rsid w:val="006F68C7"/>
    <w:rsid w:val="006F7031"/>
    <w:rsid w:val="007208C6"/>
    <w:rsid w:val="007328F2"/>
    <w:rsid w:val="00734EEE"/>
    <w:rsid w:val="00735543"/>
    <w:rsid w:val="007612E0"/>
    <w:rsid w:val="007F7852"/>
    <w:rsid w:val="00843237"/>
    <w:rsid w:val="008739B3"/>
    <w:rsid w:val="00881109"/>
    <w:rsid w:val="00882396"/>
    <w:rsid w:val="008A1FF6"/>
    <w:rsid w:val="008A315E"/>
    <w:rsid w:val="008B24CC"/>
    <w:rsid w:val="008B7838"/>
    <w:rsid w:val="00910533"/>
    <w:rsid w:val="0096665E"/>
    <w:rsid w:val="0097204C"/>
    <w:rsid w:val="0097249B"/>
    <w:rsid w:val="009874B7"/>
    <w:rsid w:val="009A0878"/>
    <w:rsid w:val="009C4FCF"/>
    <w:rsid w:val="009D4E47"/>
    <w:rsid w:val="009D5D7D"/>
    <w:rsid w:val="009F2324"/>
    <w:rsid w:val="009F741B"/>
    <w:rsid w:val="009F7CD3"/>
    <w:rsid w:val="00A021D3"/>
    <w:rsid w:val="00A10AD8"/>
    <w:rsid w:val="00A27615"/>
    <w:rsid w:val="00A35069"/>
    <w:rsid w:val="00A4634C"/>
    <w:rsid w:val="00A53687"/>
    <w:rsid w:val="00A751B5"/>
    <w:rsid w:val="00A861E5"/>
    <w:rsid w:val="00A9776F"/>
    <w:rsid w:val="00AD0361"/>
    <w:rsid w:val="00B11C13"/>
    <w:rsid w:val="00B11CA1"/>
    <w:rsid w:val="00B14AEE"/>
    <w:rsid w:val="00B65964"/>
    <w:rsid w:val="00B67254"/>
    <w:rsid w:val="00B87F53"/>
    <w:rsid w:val="00B97513"/>
    <w:rsid w:val="00BA3438"/>
    <w:rsid w:val="00BA5A01"/>
    <w:rsid w:val="00BB781C"/>
    <w:rsid w:val="00C31693"/>
    <w:rsid w:val="00C36723"/>
    <w:rsid w:val="00C41541"/>
    <w:rsid w:val="00C44F3F"/>
    <w:rsid w:val="00C51369"/>
    <w:rsid w:val="00C7799C"/>
    <w:rsid w:val="00CA02F0"/>
    <w:rsid w:val="00CA49DD"/>
    <w:rsid w:val="00CD37FE"/>
    <w:rsid w:val="00CE0F76"/>
    <w:rsid w:val="00CE46F1"/>
    <w:rsid w:val="00CE6C28"/>
    <w:rsid w:val="00D001B0"/>
    <w:rsid w:val="00D016D2"/>
    <w:rsid w:val="00D20A0B"/>
    <w:rsid w:val="00D262F1"/>
    <w:rsid w:val="00D34BAD"/>
    <w:rsid w:val="00D76629"/>
    <w:rsid w:val="00D80DA6"/>
    <w:rsid w:val="00D95B11"/>
    <w:rsid w:val="00E10529"/>
    <w:rsid w:val="00E276DA"/>
    <w:rsid w:val="00E44F25"/>
    <w:rsid w:val="00E50F32"/>
    <w:rsid w:val="00E64E84"/>
    <w:rsid w:val="00EA48E3"/>
    <w:rsid w:val="00EB32DD"/>
    <w:rsid w:val="00ED2F28"/>
    <w:rsid w:val="00EE387E"/>
    <w:rsid w:val="00F712E1"/>
    <w:rsid w:val="00F762C1"/>
    <w:rsid w:val="00F821FA"/>
    <w:rsid w:val="00F86D27"/>
    <w:rsid w:val="00FA5331"/>
    <w:rsid w:val="00FB1735"/>
    <w:rsid w:val="00FB4E58"/>
    <w:rsid w:val="00FB7078"/>
    <w:rsid w:val="00FC6629"/>
    <w:rsid w:val="00FC6C9A"/>
    <w:rsid w:val="00FD00BB"/>
    <w:rsid w:val="00F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592F"/>
  <w15:chartTrackingRefBased/>
  <w15:docId w15:val="{EB478D8F-5768-448C-882C-6A30382E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7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4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7031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A4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A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8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3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38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4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E47"/>
  </w:style>
  <w:style w:type="paragraph" w:styleId="Rodap">
    <w:name w:val="footer"/>
    <w:basedOn w:val="Normal"/>
    <w:link w:val="RodapChar"/>
    <w:uiPriority w:val="99"/>
    <w:unhideWhenUsed/>
    <w:rsid w:val="009D4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E47"/>
  </w:style>
  <w:style w:type="paragraph" w:styleId="Sumrio1">
    <w:name w:val="toc 1"/>
    <w:basedOn w:val="Normal"/>
    <w:next w:val="Normal"/>
    <w:autoRedefine/>
    <w:uiPriority w:val="39"/>
    <w:unhideWhenUsed/>
    <w:rsid w:val="003A671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A671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A6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8F1E-A624-1E48-9048-7C753A100B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6</Pages>
  <Words>1140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LEONAM COSTA SILVA SANTANA</dc:creator>
  <cp:keywords/>
  <dc:description/>
  <cp:lastModifiedBy>ANDRE LEONAM COSTA SILVA SANTANA</cp:lastModifiedBy>
  <cp:revision>166</cp:revision>
  <dcterms:created xsi:type="dcterms:W3CDTF">2019-08-31T03:51:00Z</dcterms:created>
  <dcterms:modified xsi:type="dcterms:W3CDTF">2019-09-02T23:18:00Z</dcterms:modified>
</cp:coreProperties>
</file>